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BFFE" w14:textId="77777777" w:rsidR="006C3BEC" w:rsidRPr="009B2BD3" w:rsidRDefault="006C3BEC" w:rsidP="006C3BE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6C3BEC" w:rsidRPr="009B2BD3" w14:paraId="4FB27930" w14:textId="77777777" w:rsidTr="00A71C46">
        <w:tc>
          <w:tcPr>
            <w:tcW w:w="1108" w:type="dxa"/>
          </w:tcPr>
          <w:p w14:paraId="7F795A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D9E2B8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7F933B5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E419A38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15C62CA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EAC32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F26A3E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686B2B23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7262C377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1F19FB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D88460F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2FF4717C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6C3BEC" w:rsidRPr="009B2BD3" w14:paraId="361B12CC" w14:textId="77777777" w:rsidTr="00A71C46">
        <w:trPr>
          <w:trHeight w:val="405"/>
        </w:trPr>
        <w:tc>
          <w:tcPr>
            <w:tcW w:w="1108" w:type="dxa"/>
            <w:vAlign w:val="center"/>
          </w:tcPr>
          <w:p w14:paraId="0CE009CC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9E4850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1ED0B7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8257E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17BF18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6AED8BDA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58F65AFF" w14:textId="77777777" w:rsidTr="00A71C46">
        <w:trPr>
          <w:trHeight w:val="405"/>
        </w:trPr>
        <w:tc>
          <w:tcPr>
            <w:tcW w:w="1108" w:type="dxa"/>
            <w:vAlign w:val="center"/>
          </w:tcPr>
          <w:p w14:paraId="47ACE57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4EEBD9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49000FB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267F4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0924C9E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3629B8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0CC8C0A8" w14:textId="77777777" w:rsidTr="00A71C46">
        <w:tc>
          <w:tcPr>
            <w:tcW w:w="1108" w:type="dxa"/>
            <w:vAlign w:val="center"/>
          </w:tcPr>
          <w:p w14:paraId="7E0DBC4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FFBFEB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3167FBD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7D3437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732A06F" w14:textId="77777777" w:rsidR="006C3BEC" w:rsidRPr="009B2BD3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C41A0F5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6C3BEC" w:rsidRPr="009B2BD3" w14:paraId="03D30512" w14:textId="77777777" w:rsidTr="00A71C46">
        <w:tc>
          <w:tcPr>
            <w:tcW w:w="1108" w:type="dxa"/>
            <w:vAlign w:val="center"/>
          </w:tcPr>
          <w:p w14:paraId="0C93A4D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172825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2F8A99" w14:textId="77777777" w:rsidR="006C3BEC" w:rsidRDefault="006C3BEC" w:rsidP="00E00641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CE519E7" w14:textId="77777777" w:rsidR="006C3BEC" w:rsidRPr="009B2BD3" w:rsidRDefault="006C3BEC" w:rsidP="00E00641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C1F7262" w14:textId="77777777" w:rsidR="006C3BEC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6D73EDA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371B1A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BA44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71498782" w14:textId="77777777" w:rsidTr="00A71C46">
        <w:tc>
          <w:tcPr>
            <w:tcW w:w="1108" w:type="dxa"/>
            <w:vAlign w:val="center"/>
          </w:tcPr>
          <w:p w14:paraId="5176276E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CD38106" w14:textId="5367516B" w:rsidR="006C3BEC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2021/5/5</w:t>
            </w:r>
          </w:p>
        </w:tc>
        <w:tc>
          <w:tcPr>
            <w:tcW w:w="3786" w:type="dxa"/>
            <w:vAlign w:val="center"/>
          </w:tcPr>
          <w:p w14:paraId="0E4A20B4" w14:textId="77777777" w:rsidR="006C3BEC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909A9C2" w14:textId="34A5D107" w:rsidR="00391065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L2020</w:t>
            </w:r>
          </w:p>
        </w:tc>
        <w:tc>
          <w:tcPr>
            <w:tcW w:w="1140" w:type="dxa"/>
            <w:vAlign w:val="center"/>
          </w:tcPr>
          <w:p w14:paraId="22C24481" w14:textId="55559466" w:rsidR="006C3BEC" w:rsidRPr="009B2BD3" w:rsidRDefault="00391065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11CAD83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D5772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A71C46" w:rsidRPr="009B2BD3" w14:paraId="11521403" w14:textId="77777777" w:rsidTr="00A71C46">
        <w:tc>
          <w:tcPr>
            <w:tcW w:w="1108" w:type="dxa"/>
            <w:vAlign w:val="center"/>
          </w:tcPr>
          <w:p w14:paraId="2CE06CBB" w14:textId="0E46EAEC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38B807FE" w14:textId="51AF2AF6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2021/5/14</w:t>
            </w:r>
          </w:p>
        </w:tc>
        <w:tc>
          <w:tcPr>
            <w:tcW w:w="3786" w:type="dxa"/>
            <w:vAlign w:val="center"/>
          </w:tcPr>
          <w:p w14:paraId="07176EBF" w14:textId="4810074B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回覆L2020</w:t>
            </w:r>
          </w:p>
        </w:tc>
        <w:tc>
          <w:tcPr>
            <w:tcW w:w="1140" w:type="dxa"/>
            <w:vAlign w:val="center"/>
          </w:tcPr>
          <w:p w14:paraId="29005634" w14:textId="29F49F9D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陳昱衡</w:t>
            </w:r>
          </w:p>
        </w:tc>
        <w:tc>
          <w:tcPr>
            <w:tcW w:w="1140" w:type="dxa"/>
          </w:tcPr>
          <w:p w14:paraId="0CF7C0F1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7B18BEF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</w:tr>
      <w:tr w:rsidR="00A71C46" w:rsidRPr="009B2BD3" w14:paraId="1F8E3DE7" w14:textId="77777777" w:rsidTr="00A71C46">
        <w:tc>
          <w:tcPr>
            <w:tcW w:w="1108" w:type="dxa"/>
            <w:vAlign w:val="center"/>
          </w:tcPr>
          <w:p w14:paraId="14D675CF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2723AF4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34C5151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1D896D9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D1FEE80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0DA560" w14:textId="77777777" w:rsidR="00A71C46" w:rsidRPr="009B2BD3" w:rsidRDefault="00A71C46" w:rsidP="00A71C46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  <w:bookmarkStart w:id="0" w:name="_GoBack"/>
      <w:bookmarkEnd w:id="0"/>
    </w:p>
    <w:p w14:paraId="1A5EB760" w14:textId="77777777" w:rsidR="00A71C46" w:rsidRPr="00291505" w:rsidRDefault="00A71C46" w:rsidP="00A71C46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  <w:rPr>
          <w:rFonts w:ascii="標楷體" w:hAnsi="標楷體"/>
        </w:rPr>
      </w:pPr>
      <w:commentRangeStart w:id="1"/>
      <w:commentRangeStart w:id="2"/>
      <w:r w:rsidRPr="00383EDA">
        <w:rPr>
          <w:rFonts w:ascii="標楷體" w:hAnsi="標楷體" w:hint="eastAsia"/>
          <w:lang w:eastAsia="zh-TW"/>
        </w:rPr>
        <w:lastRenderedPageBreak/>
        <w:t>L2020保證人明細</w:t>
      </w:r>
      <w:r w:rsidRPr="00383EDA">
        <w:rPr>
          <w:rFonts w:ascii="標楷體" w:hAnsi="標楷體" w:hint="eastAsia"/>
          <w:lang w:eastAsia="zh-TW"/>
        </w:rPr>
        <w:t>資</w:t>
      </w:r>
      <w:r w:rsidRPr="00383EDA">
        <w:rPr>
          <w:rFonts w:ascii="標楷體" w:hAnsi="標楷體" w:hint="eastAsia"/>
          <w:lang w:eastAsia="zh-TW"/>
        </w:rPr>
        <w:t>料</w:t>
      </w:r>
      <w:r w:rsidRPr="00383EDA">
        <w:rPr>
          <w:rFonts w:ascii="標楷體" w:hAnsi="標楷體" w:hint="eastAsia"/>
          <w:lang w:eastAsia="zh-TW"/>
        </w:rPr>
        <w:t>查</w:t>
      </w:r>
      <w:r w:rsidRPr="00383EDA">
        <w:rPr>
          <w:rFonts w:ascii="標楷體" w:hAnsi="標楷體" w:hint="eastAsia"/>
          <w:lang w:eastAsia="zh-TW"/>
        </w:rPr>
        <w:t>詢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commentRangeEnd w:id="2"/>
      <w:r>
        <w:rPr>
          <w:rStyle w:val="aff1"/>
          <w:rFonts w:eastAsia="新細明體"/>
          <w:lang w:val="en-US" w:eastAsia="zh-TW"/>
        </w:rPr>
        <w:commentReference w:id="2"/>
      </w:r>
      <w:r>
        <w:rPr>
          <w:rFonts w:ascii="標楷體" w:hAnsi="標楷體"/>
          <w:lang w:eastAsia="zh-TW"/>
        </w:rPr>
        <w:t xml:space="preserve"> ***</w:t>
      </w:r>
    </w:p>
    <w:p w14:paraId="3EAD8C7B" w14:textId="77777777" w:rsidR="00A71C46" w:rsidRDefault="00A71C46" w:rsidP="00A71C46">
      <w:pPr>
        <w:pStyle w:val="a"/>
      </w:pPr>
      <w:r w:rsidRPr="00291505">
        <w:t>功能說明</w:t>
      </w:r>
    </w:p>
    <w:p w14:paraId="22F323C7" w14:textId="77777777" w:rsidR="00A71C46" w:rsidRPr="00E1776E" w:rsidRDefault="00A71C46" w:rsidP="00A71C46">
      <w:pPr>
        <w:rPr>
          <w:rFonts w:hint="eastAsia"/>
        </w:rPr>
      </w:pP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A71C46" w:rsidRPr="00291505" w14:paraId="3AEC8031" w14:textId="77777777" w:rsidTr="003951B9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4B03BA5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ED052D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保證人明細資料查詢</w:t>
            </w:r>
          </w:p>
        </w:tc>
      </w:tr>
      <w:tr w:rsidR="00A71C46" w:rsidRPr="00291505" w14:paraId="160CF7CA" w14:textId="77777777" w:rsidTr="003951B9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DFEA069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C5C8FFF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查詢或異動</w:t>
            </w:r>
            <w:r w:rsidRPr="00291505">
              <w:rPr>
                <w:rFonts w:ascii="標楷體" w:eastAsia="標楷體" w:hAnsi="標楷體" w:hint="eastAsia"/>
              </w:rPr>
              <w:t>保證人</w:t>
            </w:r>
            <w:r>
              <w:rPr>
                <w:rFonts w:ascii="標楷體" w:eastAsia="標楷體" w:hAnsi="標楷體" w:hint="eastAsia"/>
                <w:lang w:eastAsia="zh-HK"/>
              </w:rPr>
              <w:t>資料時</w:t>
            </w:r>
          </w:p>
        </w:tc>
      </w:tr>
      <w:tr w:rsidR="00A71C46" w:rsidRPr="00291505" w14:paraId="1EEF6692" w14:textId="77777777" w:rsidTr="003951B9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A8AC52C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BAD2B9" w14:textId="77777777" w:rsidR="00A71C46" w:rsidRDefault="00A71C46" w:rsidP="003951B9">
            <w:pPr>
              <w:pStyle w:val="6"/>
              <w:pageBreakBefore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lang w:eastAsia="zh-TW"/>
              </w:rPr>
            </w:pPr>
            <w:r>
              <w:rPr>
                <w:rFonts w:ascii="標楷體" w:hAnsi="標楷體" w:hint="eastAsia"/>
                <w:lang w:eastAsia="zh-TW"/>
              </w:rPr>
              <w:t>1.</w:t>
            </w:r>
            <w:r w:rsidRPr="00F4322C">
              <w:rPr>
                <w:rFonts w:ascii="標楷體" w:hAnsi="標楷體" w:hint="eastAsia"/>
                <w:lang w:eastAsia="zh-HK"/>
              </w:rPr>
              <w:t>參考「</w:t>
            </w:r>
            <w:r>
              <w:rPr>
                <w:rFonts w:ascii="標楷體" w:hAnsi="標楷體" w:hint="eastAsia"/>
                <w:lang w:eastAsia="zh-HK"/>
              </w:rPr>
              <w:t>作業流程</w:t>
            </w:r>
            <w:r>
              <w:rPr>
                <w:rFonts w:ascii="標楷體" w:hAnsi="標楷體" w:hint="eastAsia"/>
                <w:lang w:eastAsia="zh-TW"/>
              </w:rPr>
              <w:t>.</w:t>
            </w:r>
            <w:proofErr w:type="spellStart"/>
            <w:r w:rsidRPr="00F4322C">
              <w:rPr>
                <w:rFonts w:ascii="標楷體" w:hAnsi="標楷體" w:hint="eastAsia"/>
              </w:rPr>
              <w:t>保證人</w:t>
            </w:r>
            <w:r w:rsidRPr="00D810FA">
              <w:rPr>
                <w:rFonts w:ascii="標楷體" w:hAnsi="標楷體" w:hint="eastAsia"/>
                <w:lang w:eastAsia="zh-HK"/>
              </w:rPr>
              <w:t>」流程</w:t>
            </w:r>
            <w:proofErr w:type="spellEnd"/>
          </w:p>
          <w:p w14:paraId="0232BD5B" w14:textId="77777777" w:rsidR="00A71C46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lang w:eastAsia="zh-HK"/>
              </w:rPr>
              <w:t>查詢</w:t>
            </w:r>
            <w:r>
              <w:rPr>
                <w:rFonts w:ascii="標楷體" w:eastAsia="標楷體" w:hAnsi="標楷體" w:hint="eastAsia"/>
              </w:rPr>
              <w:t>保證人</w:t>
            </w:r>
            <w:r>
              <w:rPr>
                <w:rFonts w:ascii="標楷體" w:eastAsia="標楷體" w:hAnsi="標楷體" w:hint="eastAsia"/>
                <w:lang w:eastAsia="zh-HK"/>
              </w:rPr>
              <w:t>檔</w:t>
            </w:r>
            <w:r>
              <w:rPr>
                <w:rFonts w:ascii="標楷體" w:eastAsia="標楷體" w:hAnsi="標楷體" w:hint="eastAsia"/>
              </w:rPr>
              <w:t>(</w:t>
            </w:r>
            <w:r w:rsidRPr="00F4322C">
              <w:rPr>
                <w:rFonts w:ascii="標楷體" w:eastAsia="標楷體" w:hAnsi="標楷體"/>
              </w:rPr>
              <w:t>Guarantor</w:t>
            </w:r>
            <w:r>
              <w:rPr>
                <w:rFonts w:ascii="標楷體" w:eastAsia="標楷體" w:hAnsi="標楷體"/>
              </w:rPr>
              <w:t>)</w:t>
            </w:r>
          </w:p>
          <w:p w14:paraId="6F96FDBC" w14:textId="77777777" w:rsidR="00A71C46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依據輸入查詢條件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  <w:lang w:eastAsia="zh-HK"/>
              </w:rPr>
              <w:t>輸出查詢資料</w:t>
            </w:r>
          </w:p>
          <w:p w14:paraId="0E90FF8D" w14:textId="77777777" w:rsidR="00A71C46" w:rsidRPr="00E1776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</w:t>
            </w:r>
            <w:r>
              <w:rPr>
                <w:rFonts w:ascii="標楷體" w:eastAsia="標楷體" w:hAnsi="標楷體"/>
              </w:rPr>
              <w:t>1).</w:t>
            </w:r>
            <w:r>
              <w:rPr>
                <w:rFonts w:ascii="標楷體" w:eastAsia="標楷體" w:hAnsi="標楷體" w:hint="eastAsia"/>
              </w:rPr>
              <w:t>案件編號(</w:t>
            </w:r>
            <w:proofErr w:type="spellStart"/>
            <w:ins w:id="3" w:author="陳綺萍" w:date="2021-05-14T14:03:00Z">
              <w:r w:rsidRPr="00B122DD">
                <w:rPr>
                  <w:rFonts w:ascii="標楷體" w:eastAsia="標楷體" w:hAnsi="標楷體"/>
                  <w:rPrChange w:id="4" w:author="陳綺萍" w:date="2021-05-14T14:03:00Z">
                    <w:rPr/>
                  </w:rPrChange>
                </w:rPr>
                <w:t>CreditSysNo</w:t>
              </w:r>
            </w:ins>
            <w:commentRangeStart w:id="5"/>
            <w:commentRangeStart w:id="6"/>
            <w:proofErr w:type="spellEnd"/>
            <w:del w:id="7" w:author="陳綺萍" w:date="2021-05-14T14:03:00Z">
              <w:r w:rsidDel="00B122DD">
                <w:rPr>
                  <w:rFonts w:ascii="標楷體" w:eastAsia="標楷體" w:hAnsi="標楷體"/>
                </w:rPr>
                <w:delText>CaseNo</w:delText>
              </w:r>
              <w:commentRangeEnd w:id="5"/>
              <w:r w:rsidDel="00B122DD">
                <w:rPr>
                  <w:rStyle w:val="aff1"/>
                </w:rPr>
                <w:commentReference w:id="5"/>
              </w:r>
              <w:commentRangeEnd w:id="6"/>
              <w:r w:rsidDel="00B122DD">
                <w:rPr>
                  <w:rStyle w:val="aff1"/>
                </w:rPr>
                <w:commentReference w:id="6"/>
              </w:r>
              <w:r w:rsidDel="00B122DD">
                <w:rPr>
                  <w:rFonts w:ascii="標楷體" w:eastAsia="標楷體" w:hAnsi="標楷體"/>
                </w:rPr>
                <w:delText>)</w:delText>
              </w:r>
            </w:del>
            <w:r>
              <w:rPr>
                <w:rFonts w:ascii="標楷體" w:eastAsia="標楷體" w:hAnsi="標楷體"/>
              </w:rPr>
              <w:t xml:space="preserve">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>
              <w:rPr>
                <w:rFonts w:ascii="標楷體" w:eastAsia="標楷體" w:hAnsi="標楷體" w:hint="eastAsia"/>
              </w:rPr>
              <w:t>案件編號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6BA87E24" w14:textId="77777777" w:rsidR="00A71C46" w:rsidRPr="00E1776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(2).</w:t>
            </w:r>
            <w:proofErr w:type="gramStart"/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CustNo</w:t>
            </w:r>
            <w:proofErr w:type="spellEnd"/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proofErr w:type="gramStart"/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39FC1494" w14:textId="77777777" w:rsidR="00A71C46" w:rsidRDefault="00A71C46" w:rsidP="003951B9">
            <w:pPr>
              <w:ind w:firstLineChars="100" w:firstLine="240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).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CustId</w:t>
            </w:r>
            <w:proofErr w:type="spellEnd"/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16AE4204" w14:textId="77777777" w:rsidR="00A71C46" w:rsidRDefault="00A71C46" w:rsidP="003951B9">
            <w:pPr>
              <w:rPr>
                <w:rFonts w:ascii="新細明體" w:hAnsi="新細明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).</w:t>
            </w:r>
            <w:r w:rsidRPr="00E1776E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  <w:r>
              <w:rPr>
                <w:rFonts w:ascii="標楷體" w:eastAsia="標楷體" w:hAnsi="標楷體" w:hint="eastAsia"/>
              </w:rPr>
              <w:t>(</w:t>
            </w:r>
            <w:commentRangeStart w:id="8"/>
            <w:commentRangeStart w:id="9"/>
            <w:proofErr w:type="spellStart"/>
            <w:r>
              <w:rPr>
                <w:rFonts w:ascii="標楷體" w:eastAsia="標楷體" w:hAnsi="標楷體"/>
              </w:rPr>
              <w:t>ApplNo</w:t>
            </w:r>
            <w:commentRangeEnd w:id="8"/>
            <w:proofErr w:type="spellEnd"/>
            <w:r>
              <w:rPr>
                <w:rStyle w:val="aff1"/>
              </w:rPr>
              <w:commentReference w:id="8"/>
            </w:r>
            <w:commentRangeEnd w:id="9"/>
            <w:r>
              <w:rPr>
                <w:rStyle w:val="aff1"/>
              </w:rPr>
              <w:commentReference w:id="9"/>
            </w:r>
            <w:r>
              <w:rPr>
                <w:rFonts w:ascii="標楷體" w:eastAsia="標楷體" w:hAnsi="標楷體"/>
              </w:rPr>
              <w:t xml:space="preserve">) = </w:t>
            </w:r>
            <w:r>
              <w:rPr>
                <w:rFonts w:ascii="標楷體" w:eastAsia="標楷體" w:hAnsi="標楷體" w:hint="eastAsia"/>
                <w:lang w:eastAsia="zh-HK"/>
              </w:rPr>
              <w:t>輸入條件</w:t>
            </w:r>
            <w:r>
              <w:rPr>
                <w:rFonts w:ascii="新細明體" w:hAnsi="新細明體" w:hint="eastAsia"/>
                <w:lang w:eastAsia="zh-HK"/>
              </w:rPr>
              <w:t>「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  <w:r>
              <w:rPr>
                <w:rFonts w:ascii="新細明體" w:hAnsi="新細明體" w:hint="eastAsia"/>
                <w:lang w:eastAsia="zh-HK"/>
              </w:rPr>
              <w:t>」</w:t>
            </w:r>
          </w:p>
          <w:p w14:paraId="36275B89" w14:textId="77777777" w:rsidR="00A71C46" w:rsidRPr="00771FD6" w:rsidRDefault="00A71C46" w:rsidP="003951B9">
            <w:pPr>
              <w:rPr>
                <w:rFonts w:ascii="新細明體" w:hAnsi="新細明體" w:hint="eastAsia"/>
                <w:lang w:eastAsia="zh-HK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4.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資料排序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: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核准號碼、額度</w:t>
            </w:r>
            <w:proofErr w:type="spellEnd"/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A71C46" w:rsidRPr="00291505" w14:paraId="67765379" w14:textId="77777777" w:rsidTr="003951B9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13EB3AC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7FB603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</w:p>
        </w:tc>
      </w:tr>
      <w:tr w:rsidR="00A71C46" w:rsidRPr="00291505" w14:paraId="20E332C9" w14:textId="77777777" w:rsidTr="003951B9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16D469D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83ABFF7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</w:p>
        </w:tc>
      </w:tr>
      <w:tr w:rsidR="00A71C46" w:rsidRPr="00291505" w14:paraId="368BE925" w14:textId="77777777" w:rsidTr="003951B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7200A82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3FEDA0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A71C46" w:rsidRPr="00291505" w14:paraId="736ADA15" w14:textId="77777777" w:rsidTr="003951B9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07BF800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commentRangeStart w:id="10"/>
            <w:commentRangeStart w:id="11"/>
            <w:r w:rsidRPr="00291505">
              <w:rPr>
                <w:rFonts w:ascii="標楷體" w:eastAsia="標楷體" w:hAnsi="標楷體"/>
              </w:rPr>
              <w:t>特別需求</w:t>
            </w:r>
            <w:commentRangeEnd w:id="10"/>
            <w:r>
              <w:rPr>
                <w:rStyle w:val="aff1"/>
              </w:rPr>
              <w:commentReference w:id="10"/>
            </w:r>
            <w:commentRangeEnd w:id="11"/>
            <w:r>
              <w:rPr>
                <w:rStyle w:val="aff1"/>
              </w:rPr>
              <w:commentReference w:id="11"/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E5DD63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ins w:id="12" w:author="陳綺萍" w:date="2021-05-14T14:05:00Z">
              <w:r>
                <w:rPr>
                  <w:rFonts w:hint="eastAsia"/>
                </w:rPr>
                <w:t>不開放查詢的客戶管控？於原本需求訪談內有此需求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原</w:t>
              </w:r>
              <w:r>
                <w:rPr>
                  <w:rFonts w:hint="eastAsia"/>
                </w:rPr>
                <w:t>AS/400</w:t>
              </w:r>
              <w:r>
                <w:rPr>
                  <w:rFonts w:hint="eastAsia"/>
                </w:rPr>
                <w:t>需求單號</w:t>
              </w:r>
              <w:r w:rsidRPr="006D5821">
                <w:rPr>
                  <w:rFonts w:hint="eastAsia"/>
                </w:rPr>
                <w:t>RE201800981-</w:t>
              </w:r>
              <w:proofErr w:type="gramStart"/>
              <w:r w:rsidRPr="006D5821">
                <w:rPr>
                  <w:rFonts w:hint="eastAsia"/>
                </w:rPr>
                <w:t>個</w:t>
              </w:r>
              <w:proofErr w:type="gramEnd"/>
              <w:r w:rsidRPr="006D5821">
                <w:rPr>
                  <w:rFonts w:hint="eastAsia"/>
                </w:rPr>
                <w:t>資管控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71C46" w:rsidRPr="00291505" w14:paraId="1B36947E" w14:textId="77777777" w:rsidTr="003951B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53D3D88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6E6571" w14:textId="77777777" w:rsidR="00A71C46" w:rsidRPr="00291505" w:rsidRDefault="00A71C46" w:rsidP="003951B9">
            <w:pPr>
              <w:rPr>
                <w:rFonts w:ascii="標楷體" w:eastAsia="標楷體" w:hAnsi="標楷體"/>
              </w:rPr>
            </w:pPr>
          </w:p>
        </w:tc>
      </w:tr>
    </w:tbl>
    <w:p w14:paraId="17EB63BE" w14:textId="77777777" w:rsidR="00A71C46" w:rsidRDefault="00A71C46" w:rsidP="00A71C46">
      <w:pPr>
        <w:rPr>
          <w:rFonts w:hint="eastAsia"/>
        </w:rPr>
      </w:pPr>
    </w:p>
    <w:p w14:paraId="3C5E2BD1" w14:textId="77777777" w:rsidR="00A71C46" w:rsidRPr="005F1722" w:rsidRDefault="00A71C46" w:rsidP="00A71C46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A71C46" w:rsidRPr="0022279A" w14:paraId="59352C28" w14:textId="77777777" w:rsidTr="003951B9">
        <w:tc>
          <w:tcPr>
            <w:tcW w:w="851" w:type="dxa"/>
            <w:shd w:val="clear" w:color="auto" w:fill="D9D9D9"/>
          </w:tcPr>
          <w:p w14:paraId="03C3C8D2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08FBD63E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4056B39C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A71C46" w:rsidRPr="0022279A" w14:paraId="3AFABB7C" w14:textId="77777777" w:rsidTr="003951B9">
        <w:tc>
          <w:tcPr>
            <w:tcW w:w="851" w:type="dxa"/>
            <w:shd w:val="clear" w:color="auto" w:fill="auto"/>
          </w:tcPr>
          <w:p w14:paraId="67EBD51E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5D5BD0E4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CustMain</w:t>
            </w:r>
            <w:proofErr w:type="spellEnd"/>
            <w:r w:rsidRPr="00F533E6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3828" w:type="dxa"/>
            <w:shd w:val="clear" w:color="auto" w:fill="auto"/>
          </w:tcPr>
          <w:p w14:paraId="2669915F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A71C46" w:rsidRPr="0022279A" w14:paraId="7BEEAB6D" w14:textId="77777777" w:rsidTr="003951B9">
        <w:tc>
          <w:tcPr>
            <w:tcW w:w="851" w:type="dxa"/>
            <w:shd w:val="clear" w:color="auto" w:fill="auto"/>
          </w:tcPr>
          <w:p w14:paraId="3FF752F2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0E35F206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FacMain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6927711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A71C46" w:rsidRPr="0022279A" w14:paraId="5B09B925" w14:textId="77777777" w:rsidTr="003951B9">
        <w:tc>
          <w:tcPr>
            <w:tcW w:w="851" w:type="dxa"/>
            <w:shd w:val="clear" w:color="auto" w:fill="auto"/>
          </w:tcPr>
          <w:p w14:paraId="0E337627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67486BE4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/>
              </w:rPr>
              <w:t>Guarantor</w:t>
            </w:r>
          </w:p>
        </w:tc>
        <w:tc>
          <w:tcPr>
            <w:tcW w:w="3828" w:type="dxa"/>
            <w:shd w:val="clear" w:color="auto" w:fill="auto"/>
          </w:tcPr>
          <w:p w14:paraId="605FECBB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保證人檔</w:t>
            </w:r>
          </w:p>
        </w:tc>
      </w:tr>
      <w:tr w:rsidR="00A71C46" w:rsidRPr="0022279A" w14:paraId="62E2EDFE" w14:textId="77777777" w:rsidTr="003951B9">
        <w:tc>
          <w:tcPr>
            <w:tcW w:w="851" w:type="dxa"/>
            <w:shd w:val="clear" w:color="auto" w:fill="auto"/>
          </w:tcPr>
          <w:p w14:paraId="1F1099E8" w14:textId="77777777" w:rsidR="00A71C46" w:rsidRPr="00F533E6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F533E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14:paraId="5AED2E79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F533E6">
              <w:rPr>
                <w:rFonts w:ascii="標楷體" w:eastAsia="標楷體" w:hAnsi="標楷體"/>
              </w:rPr>
              <w:t>CdGuarantor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81CC5F3" w14:textId="77777777" w:rsidR="00A71C46" w:rsidRPr="00F533E6" w:rsidRDefault="00A71C46" w:rsidP="003951B9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保證人關係代碼檔</w:t>
            </w:r>
          </w:p>
        </w:tc>
      </w:tr>
    </w:tbl>
    <w:p w14:paraId="36D106A3" w14:textId="77777777" w:rsidR="00A71C46" w:rsidRDefault="00A71C46" w:rsidP="00A71C46">
      <w:pPr>
        <w:ind w:left="1440"/>
      </w:pPr>
    </w:p>
    <w:p w14:paraId="0BF85B22" w14:textId="77777777" w:rsidR="00A71C46" w:rsidRPr="00E1776E" w:rsidRDefault="00A71C46" w:rsidP="00A71C46">
      <w:pPr>
        <w:rPr>
          <w:rFonts w:hint="eastAsia"/>
        </w:rPr>
      </w:pPr>
    </w:p>
    <w:p w14:paraId="51CCD881" w14:textId="77777777" w:rsidR="00A71C46" w:rsidRDefault="00A71C46" w:rsidP="00A71C46">
      <w:pPr>
        <w:pStyle w:val="a"/>
      </w:pPr>
      <w:r w:rsidRPr="00291505">
        <w:t>UI畫面</w:t>
      </w:r>
      <w:r>
        <w:rPr>
          <w:rFonts w:hint="eastAsia"/>
        </w:rPr>
        <w:t>:</w:t>
      </w:r>
    </w:p>
    <w:p w14:paraId="3A9AACB2" w14:textId="77777777" w:rsidR="00A71C46" w:rsidRPr="00E1776E" w:rsidRDefault="00A71C46" w:rsidP="00A71C46">
      <w:pPr>
        <w:rPr>
          <w:rFonts w:hint="eastAsia"/>
        </w:rPr>
      </w:pPr>
    </w:p>
    <w:p w14:paraId="5AE00EB7" w14:textId="070CDE7F" w:rsidR="00A71C46" w:rsidRDefault="00A71C46" w:rsidP="00A71C46">
      <w:pPr>
        <w:rPr>
          <w:rFonts w:hint="eastAsia"/>
        </w:rPr>
      </w:pPr>
      <w:r w:rsidRPr="00F4322C">
        <w:rPr>
          <w:rFonts w:ascii="標楷體" w:hAnsi="標楷體"/>
          <w:noProof/>
        </w:rPr>
        <w:lastRenderedPageBreak/>
        <w:drawing>
          <wp:inline distT="0" distB="0" distL="0" distR="0" wp14:anchorId="38D1BD88" wp14:editId="70264408">
            <wp:extent cx="6477000" cy="17983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A2E">
        <w:rPr>
          <w:noProof/>
        </w:rPr>
        <w:t xml:space="preserve"> </w:t>
      </w:r>
      <w:r w:rsidRPr="005B0A2E">
        <w:rPr>
          <w:rFonts w:ascii="標楷體" w:hAnsi="標楷體"/>
          <w:noProof/>
        </w:rPr>
        <w:drawing>
          <wp:inline distT="0" distB="0" distL="0" distR="0" wp14:anchorId="6160E598" wp14:editId="23D3FF4B">
            <wp:extent cx="6477000" cy="11582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6B74" w14:textId="77777777" w:rsidR="00A71C46" w:rsidRDefault="00A71C46" w:rsidP="00A71C46"/>
    <w:p w14:paraId="2BA42D57" w14:textId="77777777" w:rsidR="00A71C46" w:rsidRDefault="00A71C46" w:rsidP="00A71C46">
      <w:pPr>
        <w:rPr>
          <w:rFonts w:hint="eastAsia"/>
        </w:rPr>
      </w:pPr>
    </w:p>
    <w:p w14:paraId="546C212B" w14:textId="77777777" w:rsidR="00A71C46" w:rsidRDefault="00A71C46" w:rsidP="00A71C46">
      <w:pPr>
        <w:pStyle w:val="a"/>
        <w:numPr>
          <w:ilvl w:val="0"/>
          <w:numId w:val="24"/>
        </w:numPr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53416229" w14:textId="77777777" w:rsidR="00A71C46" w:rsidRPr="00F5236F" w:rsidRDefault="00A71C46" w:rsidP="00A71C4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A71C46" w:rsidRPr="00C8075B" w14:paraId="1808809A" w14:textId="77777777" w:rsidTr="003951B9">
        <w:tc>
          <w:tcPr>
            <w:tcW w:w="851" w:type="dxa"/>
            <w:shd w:val="clear" w:color="auto" w:fill="D9D9D9"/>
          </w:tcPr>
          <w:p w14:paraId="0E5F9C2F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04F77006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23914B75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A71C46" w:rsidRPr="00C8075B" w14:paraId="7EBACB5D" w14:textId="77777777" w:rsidTr="003951B9">
        <w:tc>
          <w:tcPr>
            <w:tcW w:w="851" w:type="dxa"/>
            <w:shd w:val="clear" w:color="auto" w:fill="auto"/>
          </w:tcPr>
          <w:p w14:paraId="193A5729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E2E70BF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06A839B7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A71C46" w:rsidRPr="00C8075B" w14:paraId="5FCBE244" w14:textId="77777777" w:rsidTr="003951B9">
        <w:tc>
          <w:tcPr>
            <w:tcW w:w="851" w:type="dxa"/>
            <w:shd w:val="clear" w:color="auto" w:fill="auto"/>
          </w:tcPr>
          <w:p w14:paraId="5F189D3A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E54B062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21FF722D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A71C46" w:rsidRPr="00C8075B" w14:paraId="411D04B2" w14:textId="77777777" w:rsidTr="003951B9">
        <w:tc>
          <w:tcPr>
            <w:tcW w:w="851" w:type="dxa"/>
            <w:shd w:val="clear" w:color="auto" w:fill="auto"/>
          </w:tcPr>
          <w:p w14:paraId="2BB43434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3B437F24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C8075B">
              <w:rPr>
                <w:rFonts w:ascii="標楷體" w:eastAsia="標楷體" w:hAnsi="標楷體" w:hint="eastAsia"/>
              </w:rPr>
              <w:t>藏/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27715029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C8075B">
              <w:rPr>
                <w:rFonts w:ascii="標楷體" w:eastAsia="標楷體" w:hAnsi="標楷體" w:hint="eastAsia"/>
              </w:rPr>
              <w:t>藏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  <w:tr w:rsidR="00A71C46" w:rsidRPr="00C8075B" w14:paraId="574A3EBC" w14:textId="77777777" w:rsidTr="003951B9">
        <w:tc>
          <w:tcPr>
            <w:tcW w:w="851" w:type="dxa"/>
            <w:shd w:val="clear" w:color="auto" w:fill="auto"/>
          </w:tcPr>
          <w:p w14:paraId="1149E54D" w14:textId="77777777" w:rsidR="00A71C46" w:rsidRPr="00C8075B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C8075B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5AEE7D22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C8075B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0A436A1B" w14:textId="77777777" w:rsidR="00A71C46" w:rsidRPr="00C8075B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8075B">
              <w:rPr>
                <w:rFonts w:ascii="標楷體" w:eastAsia="標楷體" w:hAnsi="標楷體" w:hint="eastAsia"/>
              </w:rPr>
              <w:t>連結至</w:t>
            </w:r>
            <w:r w:rsidRPr="00C8075B">
              <w:rPr>
                <w:rFonts w:ascii="標楷體" w:eastAsia="標楷體" w:hAnsi="標楷體"/>
              </w:rPr>
              <w:t>【L</w:t>
            </w:r>
            <w:r w:rsidRPr="00C8075B">
              <w:rPr>
                <w:rFonts w:ascii="標楷體" w:eastAsia="標楷體" w:hAnsi="標楷體" w:hint="eastAsia"/>
              </w:rPr>
              <w:t>2250保證人資料維護</w:t>
            </w:r>
            <w:r w:rsidRPr="00C8075B">
              <w:rPr>
                <w:rFonts w:ascii="標楷體" w:eastAsia="標楷體" w:hAnsi="標楷體"/>
              </w:rPr>
              <w:t>】</w:t>
            </w:r>
            <w:r w:rsidRPr="00C8075B">
              <w:rPr>
                <w:rFonts w:ascii="標楷體" w:eastAsia="標楷體" w:hAnsi="標楷體" w:hint="eastAsia"/>
              </w:rPr>
              <w:t>，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供新增</w:t>
            </w:r>
            <w:r w:rsidRPr="00C8075B">
              <w:rPr>
                <w:rFonts w:ascii="標楷體" w:eastAsia="標楷體" w:hAnsi="標楷體" w:hint="eastAsia"/>
              </w:rPr>
              <w:t>保證人</w:t>
            </w:r>
            <w:r w:rsidRPr="00C8075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5655A396" w14:textId="77777777" w:rsidR="00A71C46" w:rsidRDefault="00A71C46" w:rsidP="00A71C46"/>
    <w:p w14:paraId="2E71A3E9" w14:textId="77777777" w:rsidR="00A71C46" w:rsidRDefault="00A71C46" w:rsidP="00A71C46"/>
    <w:p w14:paraId="58A9E321" w14:textId="77777777" w:rsidR="00A71C46" w:rsidRPr="00583AF3" w:rsidRDefault="00A71C46" w:rsidP="00A71C46">
      <w:pPr>
        <w:rPr>
          <w:rFonts w:hint="eastAsia"/>
        </w:rPr>
      </w:pPr>
    </w:p>
    <w:p w14:paraId="087B5FC1" w14:textId="77777777" w:rsidR="00A71C46" w:rsidRDefault="00A71C46" w:rsidP="00A71C46">
      <w:pPr>
        <w:pStyle w:val="a"/>
        <w:numPr>
          <w:ilvl w:val="0"/>
          <w:numId w:val="24"/>
        </w:numPr>
      </w:pPr>
      <w:r>
        <w:t>輸入畫面資料說明</w:t>
      </w:r>
    </w:p>
    <w:p w14:paraId="00151EC6" w14:textId="77777777" w:rsidR="00A71C46" w:rsidRPr="0005180A" w:rsidRDefault="00A71C46" w:rsidP="00A71C46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1806"/>
        <w:gridCol w:w="816"/>
        <w:gridCol w:w="1108"/>
        <w:gridCol w:w="1015"/>
        <w:gridCol w:w="651"/>
        <w:gridCol w:w="683"/>
        <w:gridCol w:w="3444"/>
        <w:tblGridChange w:id="13">
          <w:tblGrid>
            <w:gridCol w:w="671"/>
            <w:gridCol w:w="1806"/>
            <w:gridCol w:w="816"/>
            <w:gridCol w:w="1108"/>
            <w:gridCol w:w="1015"/>
            <w:gridCol w:w="651"/>
            <w:gridCol w:w="683"/>
            <w:gridCol w:w="3444"/>
          </w:tblGrid>
        </w:tblGridChange>
      </w:tblGrid>
      <w:tr w:rsidR="00A71C46" w:rsidRPr="00362205" w14:paraId="49A5D2AB" w14:textId="77777777" w:rsidTr="003951B9">
        <w:trPr>
          <w:trHeight w:val="388"/>
          <w:jc w:val="center"/>
        </w:trPr>
        <w:tc>
          <w:tcPr>
            <w:tcW w:w="696" w:type="dxa"/>
            <w:vMerge w:val="restart"/>
            <w:shd w:val="clear" w:color="auto" w:fill="D9D9D9"/>
          </w:tcPr>
          <w:p w14:paraId="454A331F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4A981802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457" w:type="dxa"/>
            <w:gridSpan w:val="5"/>
            <w:shd w:val="clear" w:color="auto" w:fill="D9D9D9"/>
          </w:tcPr>
          <w:p w14:paraId="47DDF3D8" w14:textId="77777777" w:rsidR="00A71C46" w:rsidRPr="00362205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/>
          </w:tcPr>
          <w:p w14:paraId="28E08D9F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A71C46" w:rsidRPr="00362205" w14:paraId="03DBA792" w14:textId="77777777" w:rsidTr="003951B9">
        <w:trPr>
          <w:trHeight w:val="244"/>
          <w:jc w:val="center"/>
        </w:trPr>
        <w:tc>
          <w:tcPr>
            <w:tcW w:w="696" w:type="dxa"/>
            <w:vMerge/>
            <w:shd w:val="clear" w:color="auto" w:fill="D9D9D9"/>
          </w:tcPr>
          <w:p w14:paraId="798FD604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1E1246E0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/>
          </w:tcPr>
          <w:p w14:paraId="3E35B6BF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/>
          </w:tcPr>
          <w:p w14:paraId="2DB0A025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/>
          </w:tcPr>
          <w:p w14:paraId="6BFC6E5A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/>
          </w:tcPr>
          <w:p w14:paraId="4E22546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/>
          </w:tcPr>
          <w:p w14:paraId="160CC7DD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/>
          </w:tcPr>
          <w:p w14:paraId="035C37F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</w:tr>
      <w:tr w:rsidR="00A71C46" w:rsidRPr="00362205" w14:paraId="3B4F651F" w14:textId="77777777" w:rsidTr="003951B9">
        <w:trPr>
          <w:trHeight w:val="244"/>
          <w:jc w:val="center"/>
        </w:trPr>
        <w:tc>
          <w:tcPr>
            <w:tcW w:w="696" w:type="dxa"/>
          </w:tcPr>
          <w:p w14:paraId="1CB83F4B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6360DD03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816" w:type="dxa"/>
          </w:tcPr>
          <w:p w14:paraId="160BA1D8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del w:id="14" w:author="陳綺萍" w:date="2021-05-14T14:06:00Z">
              <w:r w:rsidDel="00B122DD">
                <w:rPr>
                  <w:rFonts w:ascii="標楷體" w:eastAsia="標楷體" w:hAnsi="標楷體" w:hint="eastAsia"/>
                </w:rPr>
                <w:delText>9(</w:delText>
              </w:r>
            </w:del>
            <w:r>
              <w:rPr>
                <w:rFonts w:ascii="標楷體" w:eastAsia="標楷體" w:hAnsi="標楷體" w:hint="eastAsia"/>
              </w:rPr>
              <w:t>7</w:t>
            </w:r>
            <w:del w:id="15" w:author="陳綺萍" w:date="2021-05-14T14:06:00Z">
              <w:r w:rsidDel="00B122DD">
                <w:rPr>
                  <w:rFonts w:ascii="標楷體" w:eastAsia="標楷體" w:hAnsi="標楷體" w:hint="eastAsia"/>
                </w:rPr>
                <w:delText>)</w:delText>
              </w:r>
            </w:del>
          </w:p>
        </w:tc>
        <w:tc>
          <w:tcPr>
            <w:tcW w:w="1187" w:type="dxa"/>
          </w:tcPr>
          <w:p w14:paraId="574CA892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32EBBF5C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1918E97E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6BC23BAC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15781878" w14:textId="77777777" w:rsidR="00A71C46" w:rsidRPr="00362205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291505">
              <w:rPr>
                <w:rFonts w:ascii="標楷體" w:eastAsia="標楷體" w:hAnsi="標楷體" w:hint="eastAsia"/>
              </w:rPr>
              <w:t>案件編號,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一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輸入</w:t>
            </w:r>
          </w:p>
        </w:tc>
      </w:tr>
      <w:tr w:rsidR="00A71C46" w:rsidRPr="00362205" w14:paraId="6DAC5332" w14:textId="77777777" w:rsidTr="003951B9">
        <w:trPr>
          <w:trHeight w:val="244"/>
          <w:jc w:val="center"/>
        </w:trPr>
        <w:tc>
          <w:tcPr>
            <w:tcW w:w="696" w:type="dxa"/>
          </w:tcPr>
          <w:p w14:paraId="6FE73292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138C02DA" w14:textId="77777777" w:rsidR="00A71C46" w:rsidRDefault="00A71C46" w:rsidP="003951B9">
            <w:pPr>
              <w:rPr>
                <w:rFonts w:ascii="標楷體" w:eastAsia="標楷體" w:hAnsi="標楷體"/>
              </w:rPr>
            </w:pPr>
            <w:proofErr w:type="gramStart"/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借款人</w:t>
            </w:r>
            <w: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戶</w:t>
            </w: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號</w:t>
            </w:r>
            <w:proofErr w:type="gramEnd"/>
          </w:p>
        </w:tc>
        <w:tc>
          <w:tcPr>
            <w:tcW w:w="816" w:type="dxa"/>
          </w:tcPr>
          <w:p w14:paraId="7D5629C0" w14:textId="77777777" w:rsidR="00A71C46" w:rsidRDefault="00A71C46" w:rsidP="003951B9">
            <w:pPr>
              <w:rPr>
                <w:rFonts w:ascii="標楷體" w:eastAsia="標楷體" w:hAnsi="標楷體"/>
              </w:rPr>
            </w:pPr>
            <w:del w:id="16" w:author="陳綺萍" w:date="2021-05-14T14:06:00Z">
              <w:r w:rsidDel="00B122DD">
                <w:rPr>
                  <w:rFonts w:ascii="標楷體" w:eastAsia="標楷體" w:hAnsi="標楷體" w:hint="eastAsia"/>
                </w:rPr>
                <w:delText>9</w:delText>
              </w:r>
              <w:r w:rsidDel="00B122DD">
                <w:rPr>
                  <w:rFonts w:ascii="標楷體" w:eastAsia="標楷體" w:hAnsi="標楷體"/>
                </w:rPr>
                <w:delText>(</w:delText>
              </w:r>
            </w:del>
            <w:r>
              <w:rPr>
                <w:rFonts w:ascii="標楷體" w:eastAsia="標楷體" w:hAnsi="標楷體" w:hint="eastAsia"/>
              </w:rPr>
              <w:t>7</w:t>
            </w:r>
            <w:del w:id="17" w:author="陳綺萍" w:date="2021-05-14T14:06:00Z">
              <w:r w:rsidDel="00B122DD">
                <w:rPr>
                  <w:rFonts w:ascii="標楷體" w:eastAsia="標楷體" w:hAnsi="標楷體"/>
                </w:rPr>
                <w:delText>)</w:delText>
              </w:r>
            </w:del>
          </w:p>
        </w:tc>
        <w:tc>
          <w:tcPr>
            <w:tcW w:w="1187" w:type="dxa"/>
          </w:tcPr>
          <w:p w14:paraId="6D8CB2AB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49AF3724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61E34501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66DB2AE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0109BD35" w14:textId="77777777" w:rsidR="00A71C46" w:rsidRPr="004A48AB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291505">
              <w:rPr>
                <w:rFonts w:ascii="標楷體" w:eastAsia="標楷體" w:hAnsi="標楷體" w:hint="eastAsia"/>
              </w:rPr>
              <w:t>案件編號,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291505">
              <w:rPr>
                <w:rFonts w:ascii="標楷體" w:eastAsia="標楷體" w:hAnsi="標楷體" w:hint="eastAsia"/>
              </w:rPr>
              <w:t>一</w:t>
            </w:r>
            <w:proofErr w:type="gramEnd"/>
            <w:r w:rsidRPr="00291505">
              <w:rPr>
                <w:rFonts w:ascii="標楷體" w:eastAsia="標楷體" w:hAnsi="標楷體" w:hint="eastAsia"/>
              </w:rPr>
              <w:t>輸入</w:t>
            </w:r>
          </w:p>
        </w:tc>
      </w:tr>
      <w:tr w:rsidR="00A71C46" w:rsidRPr="00362205" w14:paraId="280331CD" w14:textId="77777777" w:rsidTr="003951B9">
        <w:trPr>
          <w:trHeight w:val="244"/>
          <w:jc w:val="center"/>
        </w:trPr>
        <w:tc>
          <w:tcPr>
            <w:tcW w:w="696" w:type="dxa"/>
          </w:tcPr>
          <w:p w14:paraId="0700A72B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2-1.</w:t>
            </w:r>
          </w:p>
        </w:tc>
        <w:tc>
          <w:tcPr>
            <w:tcW w:w="1551" w:type="dxa"/>
          </w:tcPr>
          <w:p w14:paraId="3F19E155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commentRangeStart w:id="18"/>
            <w:commentRangeStart w:id="19"/>
            <w:del w:id="20" w:author="陳綺萍" w:date="2021-05-14T14:07:00Z">
              <w:r w:rsidDel="00B122DD"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delText>瀏覽</w:delText>
              </w:r>
              <w:commentRangeEnd w:id="18"/>
              <w:r w:rsidDel="00B122DD">
                <w:rPr>
                  <w:rStyle w:val="aff1"/>
                </w:rPr>
                <w:commentReference w:id="18"/>
              </w:r>
            </w:del>
            <w:commentRangeEnd w:id="19"/>
            <w:r>
              <w:rPr>
                <w:rStyle w:val="aff1"/>
              </w:rPr>
              <w:commentReference w:id="19"/>
            </w:r>
            <w:ins w:id="21" w:author="陳綺萍" w:date="2021-05-14T14:07:00Z">
              <w:r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t>顧客資料查詢</w:t>
              </w:r>
            </w:ins>
          </w:p>
        </w:tc>
        <w:tc>
          <w:tcPr>
            <w:tcW w:w="816" w:type="dxa"/>
          </w:tcPr>
          <w:p w14:paraId="5EE64302" w14:textId="77777777" w:rsidR="00A71C46" w:rsidRDefault="00A71C46" w:rsidP="003951B9">
            <w:pPr>
              <w:rPr>
                <w:rFonts w:ascii="標楷體" w:eastAsia="標楷體" w:hAnsi="標楷體"/>
              </w:rPr>
            </w:pPr>
          </w:p>
          <w:p w14:paraId="42A5885B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636CE2B9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342C0FA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12F214A2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6C0E4E36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7BDB52C4" w14:textId="77777777" w:rsidR="00A71C46" w:rsidRPr="00E1776E" w:rsidRDefault="00A71C46" w:rsidP="003951B9">
            <w:pPr>
              <w:rPr>
                <w:rFonts w:ascii="標楷體" w:eastAsia="標楷體" w:hAnsi="標楷體" w:hint="eastAsia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L1001</w:t>
            </w:r>
            <w:r w:rsidRPr="00D76264">
              <w:rPr>
                <w:rFonts w:ascii="標楷體" w:eastAsia="標楷體" w:hAnsi="標楷體" w:hint="eastAsia"/>
              </w:rPr>
              <w:t>顧</w:t>
            </w:r>
            <w:r w:rsidRPr="0082021C">
              <w:rPr>
                <w:rFonts w:ascii="標楷體" w:eastAsia="標楷體" w:hAnsi="標楷體" w:hint="eastAsia"/>
              </w:rPr>
              <w:t>客明細查詢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A71C46" w:rsidRPr="00362205" w14:paraId="6120A2A9" w14:textId="77777777" w:rsidTr="003951B9">
        <w:trPr>
          <w:trHeight w:val="244"/>
          <w:jc w:val="center"/>
        </w:trPr>
        <w:tc>
          <w:tcPr>
            <w:tcW w:w="696" w:type="dxa"/>
          </w:tcPr>
          <w:p w14:paraId="1D9A3E0C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414B0B28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統一編號</w:t>
            </w:r>
          </w:p>
        </w:tc>
        <w:tc>
          <w:tcPr>
            <w:tcW w:w="816" w:type="dxa"/>
          </w:tcPr>
          <w:p w14:paraId="76F7CB3B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del w:id="22" w:author="陳綺萍" w:date="2021-05-14T14:06:00Z">
              <w:r w:rsidDel="00B122DD">
                <w:rPr>
                  <w:rFonts w:ascii="標楷體" w:eastAsia="標楷體" w:hAnsi="標楷體" w:hint="eastAsia"/>
                </w:rPr>
                <w:delText>X</w:delText>
              </w:r>
              <w:r w:rsidDel="00B122DD">
                <w:rPr>
                  <w:rFonts w:ascii="標楷體" w:eastAsia="標楷體" w:hAnsi="標楷體"/>
                </w:rPr>
                <w:delText>(</w:delText>
              </w:r>
            </w:del>
            <w:r>
              <w:rPr>
                <w:rFonts w:ascii="標楷體" w:eastAsia="標楷體" w:hAnsi="標楷體"/>
              </w:rPr>
              <w:t>10</w:t>
            </w:r>
            <w:del w:id="23" w:author="陳綺萍" w:date="2021-05-14T14:06:00Z">
              <w:r w:rsidDel="00B122DD">
                <w:rPr>
                  <w:rFonts w:ascii="標楷體" w:eastAsia="標楷體" w:hAnsi="標楷體"/>
                </w:rPr>
                <w:delText>)</w:delText>
              </w:r>
            </w:del>
          </w:p>
        </w:tc>
        <w:tc>
          <w:tcPr>
            <w:tcW w:w="1187" w:type="dxa"/>
          </w:tcPr>
          <w:p w14:paraId="1B3C7E23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7ABFC72C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2A48E79C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9EA12A1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33D984DA" w14:textId="77777777" w:rsidR="00A71C46" w:rsidRDefault="00A71C46" w:rsidP="003951B9">
            <w:pPr>
              <w:rPr>
                <w:ins w:id="24" w:author="陳綺萍" w:date="2021-05-14T14:11:00Z"/>
                <w:rFonts w:ascii="標楷體" w:eastAsia="標楷體" w:hAnsi="標楷體"/>
              </w:rPr>
            </w:pPr>
            <w:r w:rsidRPr="00D76264">
              <w:rPr>
                <w:rFonts w:ascii="標楷體" w:eastAsia="標楷體" w:hAnsi="標楷體" w:hint="eastAsia"/>
              </w:rPr>
              <w:t>1.</w:t>
            </w:r>
            <w:r w:rsidRPr="0082021C">
              <w:rPr>
                <w:rFonts w:ascii="標楷體" w:eastAsia="標楷體" w:hAnsi="標楷體" w:hint="eastAsia"/>
              </w:rPr>
              <w:t>案件編號</w:t>
            </w:r>
            <w:r w:rsidRPr="009D4C61">
              <w:rPr>
                <w:rFonts w:ascii="標楷體" w:eastAsia="標楷體" w:hAnsi="標楷體" w:hint="eastAsia"/>
              </w:rPr>
              <w:t>,</w:t>
            </w:r>
            <w:proofErr w:type="gramStart"/>
            <w:r w:rsidRPr="00F56B75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一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輸入</w:t>
            </w:r>
          </w:p>
          <w:p w14:paraId="3ACA7B48" w14:textId="77777777" w:rsidR="00A71C46" w:rsidRDefault="00A71C46" w:rsidP="003951B9">
            <w:pPr>
              <w:rPr>
                <w:ins w:id="25" w:author="陳綺萍" w:date="2021-05-14T14:11:00Z"/>
                <w:rFonts w:ascii="標楷體" w:eastAsia="標楷體" w:hAnsi="標楷體"/>
              </w:rPr>
            </w:pPr>
            <w:ins w:id="26" w:author="陳綺萍" w:date="2021-05-14T14:11:00Z">
              <w:r>
                <w:rPr>
                  <w:rFonts w:ascii="標楷體" w:eastAsia="標楷體" w:hAnsi="標楷體" w:hint="eastAsia"/>
                </w:rPr>
                <w:t>2.統一編號與身分證號檢核</w:t>
              </w:r>
            </w:ins>
          </w:p>
          <w:p w14:paraId="04E85C11" w14:textId="77777777" w:rsidR="00A71C46" w:rsidRPr="004A48AB" w:rsidRDefault="00A71C46" w:rsidP="003951B9">
            <w:pPr>
              <w:rPr>
                <w:rFonts w:ascii="標楷體" w:eastAsia="標楷體" w:hAnsi="標楷體" w:hint="eastAsia"/>
              </w:rPr>
            </w:pPr>
            <w:ins w:id="27" w:author="陳綺萍" w:date="2021-05-14T14:11:00Z">
              <w:r>
                <w:rPr>
                  <w:rFonts w:ascii="標楷體" w:eastAsia="標楷體" w:hAnsi="標楷體" w:hint="eastAsia"/>
                </w:rPr>
                <w:t>A</w:t>
              </w:r>
              <w:r>
                <w:rPr>
                  <w:rFonts w:ascii="標楷體" w:eastAsia="標楷體" w:hAnsi="標楷體"/>
                </w:rPr>
                <w:t>(ID_UNINO</w:t>
              </w:r>
              <w:r>
                <w:rPr>
                  <w:rFonts w:ascii="標楷體" w:eastAsia="標楷體" w:hAnsi="標楷體" w:hint="eastAsia"/>
                </w:rPr>
                <w:t>,</w:t>
              </w:r>
              <w:r>
                <w:rPr>
                  <w:rFonts w:ascii="標楷體" w:eastAsia="標楷體" w:hAnsi="標楷體"/>
                </w:rPr>
                <w:t>0</w:t>
              </w:r>
            </w:ins>
            <w:ins w:id="28" w:author="陳綺萍" w:date="2021-05-14T14:12:00Z">
              <w:r>
                <w:rPr>
                  <w:rFonts w:ascii="標楷體" w:eastAsia="標楷體" w:hAnsi="標楷體"/>
                </w:rPr>
                <w:t>,</w:t>
              </w:r>
              <w:r>
                <w:rPr>
                  <w:rFonts w:ascii="標楷體" w:eastAsia="標楷體" w:hAnsi="標楷體" w:hint="eastAsia"/>
                </w:rPr>
                <w:t>#</w:t>
              </w:r>
              <w:r>
                <w:rPr>
                  <w:rFonts w:ascii="標楷體" w:eastAsia="標楷體" w:hAnsi="標楷體"/>
                </w:rPr>
                <w:t>CustId</w:t>
              </w:r>
            </w:ins>
            <w:ins w:id="29" w:author="陳綺萍" w:date="2021-05-14T14:11:00Z">
              <w:r>
                <w:rPr>
                  <w:rFonts w:ascii="標楷體" w:eastAsia="標楷體" w:hAnsi="標楷體"/>
                </w:rPr>
                <w:t>)</w:t>
              </w:r>
            </w:ins>
          </w:p>
        </w:tc>
      </w:tr>
      <w:tr w:rsidR="00A71C46" w:rsidRPr="00362205" w14:paraId="7E62742B" w14:textId="77777777" w:rsidTr="003951B9">
        <w:trPr>
          <w:trHeight w:val="244"/>
          <w:jc w:val="center"/>
        </w:trPr>
        <w:tc>
          <w:tcPr>
            <w:tcW w:w="696" w:type="dxa"/>
          </w:tcPr>
          <w:p w14:paraId="3C0D06DC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3-</w:t>
            </w:r>
            <w:r>
              <w:rPr>
                <w:rFonts w:ascii="標楷體" w:eastAsia="標楷體" w:hAnsi="標楷體" w:hint="eastAsia"/>
              </w:rPr>
              <w:lastRenderedPageBreak/>
              <w:t>1.</w:t>
            </w:r>
          </w:p>
        </w:tc>
        <w:tc>
          <w:tcPr>
            <w:tcW w:w="1551" w:type="dxa"/>
          </w:tcPr>
          <w:p w14:paraId="5ACCFB1D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ins w:id="30" w:author="陳綺萍" w:date="2021-05-14T14:07:00Z">
              <w:r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lastRenderedPageBreak/>
                <w:t>顧客資料查詢</w:t>
              </w:r>
            </w:ins>
            <w:del w:id="31" w:author="陳綺萍" w:date="2021-05-14T14:07:00Z">
              <w:r w:rsidDel="00B122DD"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lastRenderedPageBreak/>
                <w:delText>瀏覽</w:delText>
              </w:r>
            </w:del>
          </w:p>
        </w:tc>
        <w:tc>
          <w:tcPr>
            <w:tcW w:w="816" w:type="dxa"/>
          </w:tcPr>
          <w:p w14:paraId="04CA7589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按鈕</w:t>
            </w:r>
          </w:p>
        </w:tc>
        <w:tc>
          <w:tcPr>
            <w:tcW w:w="1187" w:type="dxa"/>
          </w:tcPr>
          <w:p w14:paraId="660BAEC2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93C25D6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43846905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9BDBC55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0EEEE8B7" w14:textId="77777777" w:rsidR="00A71C46" w:rsidRPr="00E1776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L1001</w:t>
            </w:r>
            <w:r w:rsidRPr="00E1776E">
              <w:rPr>
                <w:rFonts w:ascii="標楷體" w:eastAsia="標楷體" w:hAnsi="標楷體" w:hint="eastAsia"/>
              </w:rPr>
              <w:t>顧客明細查</w:t>
            </w:r>
            <w:r w:rsidRPr="00E1776E">
              <w:rPr>
                <w:rFonts w:ascii="標楷體" w:eastAsia="標楷體" w:hAnsi="標楷體" w:hint="eastAsia"/>
              </w:rPr>
              <w:lastRenderedPageBreak/>
              <w:t>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D76264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A71C46" w:rsidRPr="00362205" w14:paraId="781B954A" w14:textId="77777777" w:rsidTr="003951B9">
        <w:trPr>
          <w:trHeight w:val="244"/>
          <w:jc w:val="center"/>
        </w:trPr>
        <w:tc>
          <w:tcPr>
            <w:tcW w:w="696" w:type="dxa"/>
          </w:tcPr>
          <w:p w14:paraId="220F7E99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4.</w:t>
            </w:r>
          </w:p>
        </w:tc>
        <w:tc>
          <w:tcPr>
            <w:tcW w:w="1551" w:type="dxa"/>
          </w:tcPr>
          <w:p w14:paraId="4778797D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r w:rsidRPr="001E6677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核准編號</w:t>
            </w:r>
          </w:p>
        </w:tc>
        <w:tc>
          <w:tcPr>
            <w:tcW w:w="816" w:type="dxa"/>
          </w:tcPr>
          <w:p w14:paraId="73D99C4E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del w:id="32" w:author="陳綺萍" w:date="2021-05-14T14:06:00Z">
              <w:r w:rsidDel="00B122DD">
                <w:rPr>
                  <w:rFonts w:ascii="標楷體" w:eastAsia="標楷體" w:hAnsi="標楷體" w:hint="eastAsia"/>
                </w:rPr>
                <w:delText>9</w:delText>
              </w:r>
              <w:r w:rsidDel="00B122DD">
                <w:rPr>
                  <w:rFonts w:ascii="標楷體" w:eastAsia="標楷體" w:hAnsi="標楷體"/>
                </w:rPr>
                <w:delText>(</w:delText>
              </w:r>
            </w:del>
            <w:r>
              <w:rPr>
                <w:rFonts w:ascii="標楷體" w:eastAsia="標楷體" w:hAnsi="標楷體"/>
              </w:rPr>
              <w:t>7</w:t>
            </w:r>
            <w:del w:id="33" w:author="陳綺萍" w:date="2021-05-14T14:06:00Z">
              <w:r w:rsidDel="00B122DD">
                <w:rPr>
                  <w:rFonts w:ascii="標楷體" w:eastAsia="標楷體" w:hAnsi="標楷體"/>
                </w:rPr>
                <w:delText>)</w:delText>
              </w:r>
            </w:del>
          </w:p>
        </w:tc>
        <w:tc>
          <w:tcPr>
            <w:tcW w:w="1187" w:type="dxa"/>
          </w:tcPr>
          <w:p w14:paraId="7E4E4BC0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CBD08DA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1B094FAA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F41F6A3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309FA8CD" w14:textId="77777777" w:rsidR="00A71C46" w:rsidRPr="00E1776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</w:t>
            </w:r>
            <w:r w:rsidRPr="0082021C">
              <w:rPr>
                <w:rFonts w:ascii="標楷體" w:eastAsia="標楷體" w:hAnsi="標楷體" w:hint="eastAsia"/>
              </w:rPr>
              <w:t>.</w:t>
            </w:r>
            <w:r w:rsidRPr="009D4C61">
              <w:rPr>
                <w:rFonts w:ascii="標楷體" w:eastAsia="標楷體" w:hAnsi="標楷體" w:hint="eastAsia"/>
              </w:rPr>
              <w:t>案件編號</w:t>
            </w:r>
            <w:r w:rsidRPr="00F56B75">
              <w:rPr>
                <w:rFonts w:ascii="標楷體" w:eastAsia="標楷體" w:hAnsi="標楷體" w:hint="eastAsia"/>
              </w:rPr>
              <w:t>,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, 統一編號或核准編號擇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一</w:t>
            </w:r>
            <w:proofErr w:type="gramEnd"/>
            <w:r w:rsidRPr="00E1776E">
              <w:rPr>
                <w:rFonts w:ascii="標楷體" w:eastAsia="標楷體" w:hAnsi="標楷體" w:hint="eastAsia"/>
              </w:rPr>
              <w:t>輸入</w:t>
            </w:r>
          </w:p>
        </w:tc>
      </w:tr>
      <w:tr w:rsidR="00A71C46" w:rsidRPr="00362205" w14:paraId="4D3156CF" w14:textId="77777777" w:rsidTr="003951B9">
        <w:trPr>
          <w:trHeight w:val="244"/>
          <w:jc w:val="center"/>
        </w:trPr>
        <w:tc>
          <w:tcPr>
            <w:tcW w:w="696" w:type="dxa"/>
          </w:tcPr>
          <w:p w14:paraId="553B2966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4-1.</w:t>
            </w:r>
          </w:p>
        </w:tc>
        <w:tc>
          <w:tcPr>
            <w:tcW w:w="1551" w:type="dxa"/>
          </w:tcPr>
          <w:p w14:paraId="59B00F16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ins w:id="34" w:author="陳綺萍" w:date="2021-05-14T14:08:00Z">
              <w:r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t>核准號碼資料</w:t>
              </w:r>
            </w:ins>
            <w:del w:id="35" w:author="陳綺萍" w:date="2021-05-14T14:08:00Z">
              <w:r w:rsidDel="00B122DD">
                <w:rPr>
                  <w:rFonts w:ascii="標楷體" w:eastAsia="標楷體" w:hAnsi="標楷體" w:hint="eastAsia"/>
                  <w:color w:val="000000"/>
                  <w:spacing w:val="6"/>
                  <w:shd w:val="clear" w:color="auto" w:fill="FFFFFF"/>
                </w:rPr>
                <w:delText>瀏覽</w:delText>
              </w:r>
            </w:del>
          </w:p>
        </w:tc>
        <w:tc>
          <w:tcPr>
            <w:tcW w:w="816" w:type="dxa"/>
          </w:tcPr>
          <w:p w14:paraId="523FA172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6E21862D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7255E8B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0FA8A715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541E870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</w:p>
        </w:tc>
        <w:tc>
          <w:tcPr>
            <w:tcW w:w="3529" w:type="dxa"/>
          </w:tcPr>
          <w:p w14:paraId="322EEC70" w14:textId="77777777" w:rsidR="00A71C46" w:rsidRPr="00E1776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E1776E">
              <w:rPr>
                <w:rFonts w:eastAsia="標楷體" w:hint="eastAsia"/>
              </w:rPr>
              <w:t>1.</w:t>
            </w:r>
            <w:r w:rsidRPr="00E1776E">
              <w:rPr>
                <w:rFonts w:eastAsia="標楷體" w:hint="eastAsia"/>
              </w:rPr>
              <w:t>連結至</w:t>
            </w:r>
            <w:r w:rsidRPr="00E1776E">
              <w:rPr>
                <w:rFonts w:eastAsia="標楷體"/>
              </w:rPr>
              <w:t>【</w:t>
            </w:r>
            <w:r w:rsidRPr="00E1776E">
              <w:rPr>
                <w:rFonts w:eastAsia="標楷體"/>
              </w:rPr>
              <w:t>L2016</w:t>
            </w:r>
            <w:r w:rsidRPr="00D76264">
              <w:rPr>
                <w:rFonts w:ascii="標楷體" w:eastAsia="標楷體" w:hAnsi="標楷體" w:hint="eastAsia"/>
              </w:rPr>
              <w:t>核准</w:t>
            </w:r>
            <w:r w:rsidRPr="0082021C">
              <w:rPr>
                <w:rFonts w:ascii="標楷體" w:eastAsia="標楷體" w:hAnsi="標楷體" w:hint="eastAsia"/>
              </w:rPr>
              <w:t>號碼查詢</w:t>
            </w:r>
            <w:r w:rsidRPr="00E1776E">
              <w:rPr>
                <w:rFonts w:eastAsia="標楷體"/>
              </w:rPr>
              <w:t>】</w:t>
            </w:r>
            <w:r w:rsidRPr="00E1776E">
              <w:rPr>
                <w:rFonts w:ascii="標楷體" w:eastAsia="標楷體" w:hAnsi="標楷體" w:hint="eastAsia"/>
              </w:rPr>
              <w:t>，</w:t>
            </w:r>
            <w:proofErr w:type="gramStart"/>
            <w:r w:rsidRPr="00E1776E">
              <w:rPr>
                <w:rFonts w:ascii="標楷體" w:eastAsia="標楷體" w:hAnsi="標楷體" w:hint="eastAsia"/>
              </w:rPr>
              <w:t>並帶值回來</w:t>
            </w:r>
            <w:proofErr w:type="gramEnd"/>
          </w:p>
        </w:tc>
      </w:tr>
      <w:tr w:rsidR="00A71C46" w:rsidRPr="00362205" w14:paraId="543BBF6C" w14:textId="77777777" w:rsidTr="003951B9">
        <w:trPr>
          <w:trHeight w:val="244"/>
          <w:jc w:val="center"/>
        </w:trPr>
        <w:tc>
          <w:tcPr>
            <w:tcW w:w="696" w:type="dxa"/>
          </w:tcPr>
          <w:p w14:paraId="78DC2008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2FC5D522" w14:textId="77777777" w:rsidR="00A71C46" w:rsidRPr="001E6677" w:rsidRDefault="00A71C46" w:rsidP="003951B9">
            <w:pPr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</w:pPr>
            <w:r w:rsidRPr="004C1E18">
              <w:rPr>
                <w:rFonts w:ascii="標楷體" w:eastAsia="標楷體" w:hAnsi="標楷體" w:hint="eastAsia"/>
                <w:color w:val="000000"/>
                <w:spacing w:val="6"/>
                <w:shd w:val="clear" w:color="auto" w:fill="FFFFFF"/>
              </w:rPr>
              <w:t>顯示方式</w:t>
            </w:r>
          </w:p>
        </w:tc>
        <w:tc>
          <w:tcPr>
            <w:tcW w:w="816" w:type="dxa"/>
          </w:tcPr>
          <w:p w14:paraId="538E4780" w14:textId="77777777" w:rsidR="00A71C46" w:rsidRDefault="00A71C46" w:rsidP="003951B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187" w:type="dxa"/>
          </w:tcPr>
          <w:p w14:paraId="1459E4A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083" w:type="dxa"/>
          </w:tcPr>
          <w:p w14:paraId="57A58467" w14:textId="77777777" w:rsidR="00A71C46" w:rsidRPr="00847BB7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:瀏覽</w:t>
            </w:r>
          </w:p>
          <w:p w14:paraId="03D543EE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:列印</w:t>
            </w:r>
          </w:p>
        </w:tc>
        <w:tc>
          <w:tcPr>
            <w:tcW w:w="675" w:type="dxa"/>
          </w:tcPr>
          <w:p w14:paraId="279BB324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1B342FF7" w14:textId="77777777" w:rsidR="00A71C46" w:rsidRPr="00362205" w:rsidRDefault="00A71C46" w:rsidP="003951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</w:p>
        </w:tc>
        <w:tc>
          <w:tcPr>
            <w:tcW w:w="3529" w:type="dxa"/>
          </w:tcPr>
          <w:p w14:paraId="3C20DFF0" w14:textId="77777777" w:rsidR="00A71C46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</w:p>
        </w:tc>
      </w:tr>
    </w:tbl>
    <w:p w14:paraId="132B65C8" w14:textId="77777777" w:rsidR="00A71C46" w:rsidRDefault="00A71C46" w:rsidP="00A71C46">
      <w:pPr>
        <w:pStyle w:val="42"/>
        <w:spacing w:after="48"/>
        <w:ind w:left="1133"/>
        <w:rPr>
          <w:rFonts w:ascii="標楷體" w:hAnsi="標楷體"/>
        </w:rPr>
      </w:pPr>
    </w:p>
    <w:p w14:paraId="02EC7171" w14:textId="77777777" w:rsidR="00A71C46" w:rsidRDefault="00A71C46" w:rsidP="00A71C46">
      <w:pPr>
        <w:pStyle w:val="42"/>
        <w:spacing w:after="48"/>
        <w:ind w:left="1133"/>
        <w:rPr>
          <w:rFonts w:ascii="標楷體" w:hAnsi="標楷體"/>
        </w:rPr>
      </w:pPr>
    </w:p>
    <w:p w14:paraId="43C8AFFA" w14:textId="77777777" w:rsidR="00A71C46" w:rsidRDefault="00A71C46" w:rsidP="00A71C46">
      <w:pPr>
        <w:pStyle w:val="42"/>
        <w:spacing w:after="48"/>
        <w:ind w:left="1133"/>
        <w:rPr>
          <w:rFonts w:ascii="標楷體" w:hAnsi="標楷體"/>
        </w:rPr>
      </w:pPr>
    </w:p>
    <w:p w14:paraId="0513DEF2" w14:textId="77777777" w:rsidR="00A71C46" w:rsidRDefault="00A71C46" w:rsidP="00A71C46">
      <w:pPr>
        <w:pStyle w:val="42"/>
        <w:spacing w:after="48"/>
        <w:ind w:left="1133"/>
        <w:rPr>
          <w:rFonts w:ascii="標楷體" w:hAnsi="標楷體"/>
        </w:rPr>
      </w:pPr>
    </w:p>
    <w:p w14:paraId="665C9B37" w14:textId="77777777" w:rsidR="00A71C46" w:rsidRDefault="00A71C46" w:rsidP="00A71C46">
      <w:pPr>
        <w:pStyle w:val="42"/>
        <w:spacing w:after="48"/>
        <w:ind w:left="1133"/>
        <w:rPr>
          <w:rFonts w:ascii="標楷體" w:hAnsi="標楷體" w:hint="eastAsia"/>
        </w:rPr>
      </w:pPr>
    </w:p>
    <w:p w14:paraId="09BB7AC1" w14:textId="77777777" w:rsidR="00A71C46" w:rsidRPr="0005180A" w:rsidRDefault="00A71C46" w:rsidP="00A71C46">
      <w:pPr>
        <w:pStyle w:val="42"/>
        <w:spacing w:after="48"/>
        <w:ind w:leftChars="0" w:left="0"/>
        <w:rPr>
          <w:rFonts w:ascii="標楷體" w:hAnsi="標楷體" w:hint="eastAsia"/>
        </w:rPr>
      </w:pPr>
    </w:p>
    <w:p w14:paraId="7860F58F" w14:textId="77777777" w:rsidR="00A71C46" w:rsidRDefault="00A71C46" w:rsidP="00A71C46">
      <w:pPr>
        <w:pStyle w:val="a"/>
        <w:numPr>
          <w:ilvl w:val="0"/>
          <w:numId w:val="24"/>
        </w:numPr>
      </w:pPr>
      <w:r>
        <w:rPr>
          <w:rFonts w:hint="eastAsia"/>
        </w:rPr>
        <w:t>輸出</w:t>
      </w:r>
      <w:r w:rsidRPr="00362205">
        <w:t>畫面</w:t>
      </w:r>
    </w:p>
    <w:p w14:paraId="3AB958AC" w14:textId="1B434CCC" w:rsidR="00A71C46" w:rsidRDefault="00A71C46" w:rsidP="00A71C46">
      <w:pPr>
        <w:pStyle w:val="a"/>
        <w:numPr>
          <w:ilvl w:val="0"/>
          <w:numId w:val="0"/>
        </w:numPr>
        <w:rPr>
          <w:rFonts w:hint="eastAsia"/>
        </w:rPr>
      </w:pPr>
      <w:r w:rsidRPr="004C1E18">
        <w:rPr>
          <w:noProof/>
        </w:rPr>
        <w:t xml:space="preserve"> </w:t>
      </w:r>
      <w:r w:rsidRPr="004C1E18">
        <w:rPr>
          <w:noProof/>
          <w:lang w:eastAsia="zh-TW"/>
        </w:rPr>
        <w:drawing>
          <wp:inline distT="0" distB="0" distL="0" distR="0" wp14:anchorId="5D54D43B" wp14:editId="4A28D369">
            <wp:extent cx="6484620" cy="1981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A3B6" w14:textId="77777777" w:rsidR="00A71C46" w:rsidRDefault="00A71C46" w:rsidP="00A71C46">
      <w:pPr>
        <w:rPr>
          <w:rFonts w:ascii="標楷體" w:eastAsia="標楷體" w:hAnsi="標楷體"/>
        </w:rPr>
      </w:pPr>
    </w:p>
    <w:p w14:paraId="4F14662B" w14:textId="77777777" w:rsidR="00A71C46" w:rsidRDefault="00A71C46" w:rsidP="00A71C46">
      <w:pPr>
        <w:rPr>
          <w:rFonts w:ascii="標楷體" w:eastAsia="標楷體" w:hAnsi="標楷體" w:hint="eastAsia"/>
        </w:rPr>
      </w:pPr>
    </w:p>
    <w:p w14:paraId="5CA04C92" w14:textId="77777777" w:rsidR="00A71C46" w:rsidRDefault="00A71C46" w:rsidP="00A71C46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827"/>
        <w:gridCol w:w="1276"/>
        <w:gridCol w:w="4296"/>
        <w:gridCol w:w="3175"/>
      </w:tblGrid>
      <w:tr w:rsidR="00A71C46" w:rsidRPr="008F1D46" w14:paraId="508B6A13" w14:textId="77777777" w:rsidTr="003951B9">
        <w:tc>
          <w:tcPr>
            <w:tcW w:w="817" w:type="dxa"/>
            <w:shd w:val="clear" w:color="auto" w:fill="D9D9D9"/>
          </w:tcPr>
          <w:p w14:paraId="0CA66BC9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6781C353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782F4807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48EB1E91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7F007B69" w14:textId="77777777" w:rsidR="00A71C46" w:rsidRPr="00F533E6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F533E6">
              <w:rPr>
                <w:rFonts w:ascii="標楷體" w:eastAsia="標楷體" w:hAnsi="標楷體" w:hint="eastAsia"/>
              </w:rPr>
              <w:t>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A71C46" w:rsidRPr="0070349E" w14:paraId="69C40F92" w14:textId="77777777" w:rsidTr="003951B9">
        <w:tc>
          <w:tcPr>
            <w:tcW w:w="817" w:type="dxa"/>
            <w:shd w:val="clear" w:color="auto" w:fill="auto"/>
          </w:tcPr>
          <w:p w14:paraId="0F71295B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34C425B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1F9A5CAD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7FE2147D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F3906BC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  <w:lang w:eastAsia="zh-HK"/>
              </w:rPr>
              <w:t>修改當筆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供修改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A71C46" w:rsidRPr="0070349E" w14:paraId="44F95B4B" w14:textId="77777777" w:rsidTr="003951B9">
        <w:tc>
          <w:tcPr>
            <w:tcW w:w="817" w:type="dxa"/>
            <w:shd w:val="clear" w:color="auto" w:fill="auto"/>
          </w:tcPr>
          <w:p w14:paraId="21963380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1A4278B7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31DB556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25C26834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2E246311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複製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70349E">
              <w:rPr>
                <w:rFonts w:ascii="標楷體" w:eastAsia="標楷體" w:hAnsi="標楷體" w:hint="eastAsia"/>
              </w:rPr>
              <w:t>新增保證人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A71C46" w:rsidRPr="0070349E" w14:paraId="77F71A15" w14:textId="77777777" w:rsidTr="003951B9">
        <w:tc>
          <w:tcPr>
            <w:tcW w:w="817" w:type="dxa"/>
            <w:shd w:val="clear" w:color="auto" w:fill="auto"/>
          </w:tcPr>
          <w:p w14:paraId="2D30171A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28F30588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E27F805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2E62817A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40DFEDD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刪除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供刪</w:t>
            </w:r>
            <w:r w:rsidRPr="0070349E">
              <w:rPr>
                <w:rFonts w:ascii="標楷體" w:eastAsia="標楷體" w:hAnsi="標楷體" w:hint="eastAsia"/>
              </w:rPr>
              <w:t>除保證人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A71C46" w:rsidRPr="0070349E" w14:paraId="50B5E672" w14:textId="77777777" w:rsidTr="003951B9">
        <w:tc>
          <w:tcPr>
            <w:tcW w:w="817" w:type="dxa"/>
            <w:shd w:val="clear" w:color="auto" w:fill="auto"/>
          </w:tcPr>
          <w:p w14:paraId="5DB08180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764FEAA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588AA090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2209" w:type="dxa"/>
            <w:shd w:val="clear" w:color="auto" w:fill="auto"/>
          </w:tcPr>
          <w:p w14:paraId="593EA83A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53C892D5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1.</w:t>
            </w:r>
            <w:proofErr w:type="gramStart"/>
            <w:r w:rsidRPr="0070349E">
              <w:rPr>
                <w:rFonts w:ascii="標楷體" w:eastAsia="標楷體" w:hAnsi="標楷體" w:hint="eastAsia"/>
              </w:rPr>
              <w:t>查詢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當筆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proofErr w:type="gramEnd"/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70349E">
              <w:rPr>
                <w:rFonts w:ascii="標楷體" w:eastAsia="標楷體" w:hAnsi="標楷體" w:hint="eastAsia"/>
              </w:rPr>
              <w:t>, 連結至</w:t>
            </w:r>
            <w:r w:rsidRPr="0070349E">
              <w:rPr>
                <w:rFonts w:ascii="標楷體" w:eastAsia="標楷體" w:hAnsi="標楷體"/>
              </w:rPr>
              <w:t>【L2250</w:t>
            </w:r>
            <w:r w:rsidRPr="0070349E">
              <w:rPr>
                <w:rFonts w:ascii="標楷體" w:eastAsia="標楷體" w:hAnsi="標楷體" w:hint="eastAsia"/>
              </w:rPr>
              <w:t>保證人資料維護</w:t>
            </w:r>
            <w:r w:rsidRPr="0070349E">
              <w:rPr>
                <w:rFonts w:ascii="標楷體" w:eastAsia="標楷體" w:hAnsi="標楷體"/>
              </w:rPr>
              <w:t>】</w:t>
            </w:r>
            <w:r w:rsidRPr="0070349E">
              <w:rPr>
                <w:rFonts w:ascii="標楷體" w:eastAsia="標楷體" w:hAnsi="標楷體" w:hint="eastAsia"/>
              </w:rPr>
              <w:t>，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供查詢</w:t>
            </w:r>
            <w:r w:rsidRPr="0070349E">
              <w:rPr>
                <w:rFonts w:ascii="標楷體" w:eastAsia="標楷體" w:hAnsi="標楷體" w:hint="eastAsia"/>
              </w:rPr>
              <w:t>保證人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A71C46" w:rsidRPr="0070349E" w14:paraId="1C76C4E0" w14:textId="77777777" w:rsidTr="003951B9">
        <w:tc>
          <w:tcPr>
            <w:tcW w:w="817" w:type="dxa"/>
            <w:shd w:val="clear" w:color="auto" w:fill="auto"/>
          </w:tcPr>
          <w:p w14:paraId="6D5680EC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1276" w:type="dxa"/>
            <w:shd w:val="clear" w:color="auto" w:fill="auto"/>
          </w:tcPr>
          <w:p w14:paraId="2A9CD1F3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D2F26A0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209" w:type="dxa"/>
            <w:shd w:val="clear" w:color="auto" w:fill="auto"/>
          </w:tcPr>
          <w:p w14:paraId="74E9AFAC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commentRangeStart w:id="36"/>
            <w:commentRangeStart w:id="37"/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Guarantor.App</w:t>
            </w:r>
            <w:ins w:id="38" w:author="陳綺萍" w:date="2021-05-14T14:08:00Z">
              <w:r>
                <w:rPr>
                  <w:rFonts w:ascii="標楷體" w:eastAsia="標楷體" w:hAnsi="標楷體" w:hint="eastAsia"/>
                </w:rPr>
                <w:t>l</w:t>
              </w:r>
            </w:ins>
            <w:del w:id="39" w:author="陳綺萍" w:date="2021-05-14T14:08:00Z">
              <w:r w:rsidRPr="0070349E" w:rsidDel="004A48AB">
                <w:rPr>
                  <w:rFonts w:ascii="標楷體" w:eastAsia="標楷體" w:hAnsi="標楷體"/>
                  <w:lang w:eastAsia="zh-HK"/>
                </w:rPr>
                <w:delText>rove</w:delText>
              </w:r>
            </w:del>
            <w:r w:rsidRPr="0070349E">
              <w:rPr>
                <w:rFonts w:ascii="標楷體" w:eastAsia="標楷體" w:hAnsi="標楷體"/>
                <w:lang w:eastAsia="zh-HK"/>
              </w:rPr>
              <w:t>No</w:t>
            </w:r>
            <w:commentRangeEnd w:id="36"/>
            <w:proofErr w:type="spellEnd"/>
            <w:r>
              <w:rPr>
                <w:rStyle w:val="aff1"/>
              </w:rPr>
              <w:commentReference w:id="36"/>
            </w:r>
            <w:commentRangeEnd w:id="37"/>
            <w:r>
              <w:rPr>
                <w:rStyle w:val="aff1"/>
              </w:rPr>
              <w:commentReference w:id="37"/>
            </w:r>
          </w:p>
        </w:tc>
        <w:tc>
          <w:tcPr>
            <w:tcW w:w="3850" w:type="dxa"/>
            <w:shd w:val="clear" w:color="auto" w:fill="auto"/>
          </w:tcPr>
          <w:p w14:paraId="44055ABC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核准號碼</w:t>
            </w:r>
          </w:p>
        </w:tc>
      </w:tr>
      <w:tr w:rsidR="00A71C46" w:rsidRPr="0070349E" w14:paraId="32FE0DEC" w14:textId="77777777" w:rsidTr="003951B9">
        <w:tc>
          <w:tcPr>
            <w:tcW w:w="817" w:type="dxa"/>
            <w:shd w:val="clear" w:color="auto" w:fill="auto"/>
          </w:tcPr>
          <w:p w14:paraId="136B9268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0DC48C5" w14:textId="77777777" w:rsidR="00A71C46" w:rsidRPr="0070349E" w:rsidRDefault="00A71C46" w:rsidP="003951B9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3DE06EC1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6605BD00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FacMain.CustNo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 xml:space="preserve"> </w:t>
            </w:r>
            <w:r w:rsidRPr="0070349E">
              <w:rPr>
                <w:rFonts w:ascii="標楷體" w:eastAsia="標楷體" w:hAnsi="標楷體"/>
                <w:lang w:eastAsia="zh-HK"/>
              </w:rPr>
              <w:t xml:space="preserve">+ </w:t>
            </w:r>
            <w:proofErr w:type="spellStart"/>
            <w:r w:rsidRPr="0070349E">
              <w:rPr>
                <w:rFonts w:ascii="標楷體" w:eastAsia="標楷體" w:hAnsi="標楷體"/>
                <w:lang w:eastAsia="zh-HK"/>
              </w:rPr>
              <w:t>FacMain.FacmNo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05308F81" w14:textId="77777777" w:rsidR="00A71C46" w:rsidRPr="0070349E" w:rsidRDefault="00A71C46" w:rsidP="003951B9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70349E">
              <w:rPr>
                <w:rFonts w:ascii="標楷體" w:eastAsia="標楷體" w:hAnsi="標楷體" w:hint="eastAsia"/>
              </w:rPr>
              <w:t>+額度</w:t>
            </w:r>
          </w:p>
        </w:tc>
      </w:tr>
      <w:tr w:rsidR="00A71C46" w:rsidRPr="0070349E" w14:paraId="27246A0D" w14:textId="77777777" w:rsidTr="003951B9">
        <w:tc>
          <w:tcPr>
            <w:tcW w:w="817" w:type="dxa"/>
            <w:shd w:val="clear" w:color="auto" w:fill="auto"/>
          </w:tcPr>
          <w:p w14:paraId="5768EA34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6EEDB410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3021CE96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保證人統編</w:t>
            </w:r>
          </w:p>
        </w:tc>
        <w:tc>
          <w:tcPr>
            <w:tcW w:w="2209" w:type="dxa"/>
            <w:shd w:val="clear" w:color="auto" w:fill="auto"/>
          </w:tcPr>
          <w:p w14:paraId="1BFF253D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CustMain.CustId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26445959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保證人統編</w:t>
            </w:r>
          </w:p>
        </w:tc>
      </w:tr>
      <w:tr w:rsidR="00A71C46" w:rsidRPr="0070349E" w14:paraId="5F1C11A1" w14:textId="77777777" w:rsidTr="003951B9">
        <w:tc>
          <w:tcPr>
            <w:tcW w:w="817" w:type="dxa"/>
            <w:shd w:val="clear" w:color="auto" w:fill="auto"/>
          </w:tcPr>
          <w:p w14:paraId="3B052979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5014DC00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B48CC0F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保證人姓名</w:t>
            </w:r>
          </w:p>
        </w:tc>
        <w:tc>
          <w:tcPr>
            <w:tcW w:w="2209" w:type="dxa"/>
            <w:shd w:val="clear" w:color="auto" w:fill="auto"/>
          </w:tcPr>
          <w:p w14:paraId="42C9300B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CustMain.CustName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3B44F29C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保證人姓名</w:t>
            </w:r>
          </w:p>
        </w:tc>
      </w:tr>
      <w:tr w:rsidR="00A71C46" w:rsidRPr="0070349E" w14:paraId="2F956088" w14:textId="77777777" w:rsidTr="003951B9">
        <w:tc>
          <w:tcPr>
            <w:tcW w:w="817" w:type="dxa"/>
            <w:shd w:val="clear" w:color="auto" w:fill="auto"/>
          </w:tcPr>
          <w:p w14:paraId="52DD27DA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094EB249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2B1A5710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保證人關係</w:t>
            </w:r>
          </w:p>
        </w:tc>
        <w:tc>
          <w:tcPr>
            <w:tcW w:w="2209" w:type="dxa"/>
            <w:shd w:val="clear" w:color="auto" w:fill="auto"/>
          </w:tcPr>
          <w:p w14:paraId="2C8AD1A9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CdGuarantor</w:t>
            </w:r>
            <w:proofErr w:type="spellEnd"/>
            <w:r w:rsidRPr="0070349E">
              <w:rPr>
                <w:rFonts w:ascii="標楷體" w:eastAsia="標楷體" w:hAnsi="標楷體"/>
              </w:rPr>
              <w:t xml:space="preserve">. </w:t>
            </w:r>
            <w:proofErr w:type="spellStart"/>
            <w:r w:rsidRPr="0070349E">
              <w:rPr>
                <w:rFonts w:ascii="標楷體" w:eastAsia="標楷體" w:hAnsi="標楷體"/>
              </w:rPr>
              <w:t>GuaRelItem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49A19DB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r w:rsidRPr="0070349E">
              <w:rPr>
                <w:rFonts w:ascii="標楷體" w:eastAsia="標楷體" w:hAnsi="標楷體" w:hint="eastAsia"/>
                <w:lang w:eastAsia="zh-HK"/>
              </w:rPr>
              <w:t>依據</w:t>
            </w:r>
            <w:proofErr w:type="spellStart"/>
            <w:r w:rsidRPr="0070349E">
              <w:rPr>
                <w:rFonts w:ascii="標楷體" w:eastAsia="標楷體" w:hAnsi="標楷體"/>
              </w:rPr>
              <w:t>Guarantor</w:t>
            </w:r>
            <w:r w:rsidRPr="0070349E">
              <w:rPr>
                <w:rFonts w:ascii="標楷體" w:eastAsia="標楷體" w:hAnsi="標楷體" w:hint="eastAsia"/>
              </w:rPr>
              <w:t>.</w:t>
            </w:r>
            <w:r w:rsidRPr="0070349E">
              <w:rPr>
                <w:rFonts w:ascii="標楷體" w:eastAsia="標楷體" w:hAnsi="標楷體"/>
              </w:rPr>
              <w:t>GuaRelCode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>對應</w:t>
            </w:r>
          </w:p>
          <w:p w14:paraId="06DEE21F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保證人關係代碼檔(</w:t>
            </w:r>
            <w:proofErr w:type="spellStart"/>
            <w:r w:rsidRPr="0070349E">
              <w:rPr>
                <w:rFonts w:ascii="標楷體" w:eastAsia="標楷體" w:hAnsi="標楷體"/>
              </w:rPr>
              <w:t>CdGuarantor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>)的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保證人關係代碼顯示</w:t>
            </w:r>
            <w:r w:rsidRPr="0070349E">
              <w:rPr>
                <w:rFonts w:ascii="標楷體" w:eastAsia="標楷體" w:hAnsi="標楷體" w:hint="eastAsia"/>
              </w:rPr>
              <w:t>保證人關係</w:t>
            </w:r>
            <w:r w:rsidRPr="0070349E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</w:tr>
      <w:tr w:rsidR="00A71C46" w:rsidRPr="0070349E" w14:paraId="2223672C" w14:textId="77777777" w:rsidTr="003951B9">
        <w:tc>
          <w:tcPr>
            <w:tcW w:w="817" w:type="dxa"/>
            <w:shd w:val="clear" w:color="auto" w:fill="auto"/>
          </w:tcPr>
          <w:p w14:paraId="10A50DC3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70DA8D7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2130005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保證人金額</w:t>
            </w:r>
          </w:p>
        </w:tc>
        <w:tc>
          <w:tcPr>
            <w:tcW w:w="2209" w:type="dxa"/>
            <w:shd w:val="clear" w:color="auto" w:fill="auto"/>
          </w:tcPr>
          <w:p w14:paraId="3DF49755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Guarantor.GuaAmt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B5E77B6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保證人金額</w:t>
            </w:r>
          </w:p>
        </w:tc>
      </w:tr>
      <w:tr w:rsidR="00A71C46" w:rsidRPr="0070349E" w14:paraId="2779D92A" w14:textId="77777777" w:rsidTr="003951B9">
        <w:tc>
          <w:tcPr>
            <w:tcW w:w="817" w:type="dxa"/>
            <w:shd w:val="clear" w:color="auto" w:fill="auto"/>
          </w:tcPr>
          <w:p w14:paraId="4339C5BF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A640429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A004F39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proofErr w:type="gramStart"/>
            <w:r w:rsidRPr="0070349E">
              <w:rPr>
                <w:rFonts w:ascii="標楷體" w:eastAsia="標楷體" w:hAnsi="標楷體" w:hint="eastAsia"/>
              </w:rPr>
              <w:t>借戶否</w:t>
            </w:r>
            <w:proofErr w:type="gramEnd"/>
          </w:p>
        </w:tc>
        <w:tc>
          <w:tcPr>
            <w:tcW w:w="2209" w:type="dxa"/>
            <w:shd w:val="clear" w:color="auto" w:fill="auto"/>
          </w:tcPr>
          <w:p w14:paraId="48EBE545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CustMain.LastFacmNo</w:t>
            </w:r>
            <w:proofErr w:type="spellEnd"/>
            <w:r w:rsidRPr="0070349E">
              <w:rPr>
                <w:rFonts w:ascii="標楷體" w:eastAsia="標楷體" w:hAnsi="標楷體" w:hint="eastAsia"/>
              </w:rPr>
              <w:t xml:space="preserve"> &gt; 0</w:t>
            </w:r>
          </w:p>
        </w:tc>
        <w:tc>
          <w:tcPr>
            <w:tcW w:w="3850" w:type="dxa"/>
            <w:shd w:val="clear" w:color="auto" w:fill="auto"/>
          </w:tcPr>
          <w:p w14:paraId="1CC75E50" w14:textId="77777777" w:rsidR="00A71C46" w:rsidRPr="0070349E" w:rsidRDefault="00A71C46" w:rsidP="003951B9">
            <w:pPr>
              <w:rPr>
                <w:rFonts w:ascii="標楷體" w:eastAsia="標楷體" w:hAnsi="標楷體" w:hint="eastAsia"/>
                <w:lang w:eastAsia="zh-HK"/>
              </w:rPr>
            </w:pPr>
            <w:r w:rsidRPr="0070349E">
              <w:rPr>
                <w:rFonts w:ascii="標楷體" w:eastAsia="標楷體" w:hAnsi="標楷體" w:hint="eastAsia"/>
              </w:rPr>
              <w:t>保證人是否為借戶</w:t>
            </w:r>
          </w:p>
        </w:tc>
      </w:tr>
      <w:tr w:rsidR="00A71C46" w:rsidRPr="0070349E" w14:paraId="46916121" w14:textId="77777777" w:rsidTr="003951B9">
        <w:tc>
          <w:tcPr>
            <w:tcW w:w="817" w:type="dxa"/>
            <w:shd w:val="clear" w:color="auto" w:fill="auto"/>
          </w:tcPr>
          <w:p w14:paraId="088CD948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1E785B67" w14:textId="77777777" w:rsidR="00A71C46" w:rsidRPr="0070349E" w:rsidRDefault="00A71C46" w:rsidP="003951B9">
            <w:pPr>
              <w:jc w:val="center"/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A573365" w14:textId="77777777" w:rsidR="00A71C46" w:rsidRPr="0070349E" w:rsidRDefault="00A71C46" w:rsidP="003951B9">
            <w:pPr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對保日期</w:t>
            </w:r>
          </w:p>
        </w:tc>
        <w:tc>
          <w:tcPr>
            <w:tcW w:w="2209" w:type="dxa"/>
            <w:shd w:val="clear" w:color="auto" w:fill="auto"/>
          </w:tcPr>
          <w:p w14:paraId="4E5B6D47" w14:textId="77777777" w:rsidR="00A71C46" w:rsidRPr="0070349E" w:rsidRDefault="00A71C46" w:rsidP="003951B9">
            <w:pPr>
              <w:rPr>
                <w:rFonts w:ascii="標楷體" w:eastAsia="標楷體" w:hAnsi="標楷體"/>
              </w:rPr>
            </w:pPr>
            <w:proofErr w:type="spellStart"/>
            <w:r w:rsidRPr="0070349E">
              <w:rPr>
                <w:rFonts w:ascii="標楷體" w:eastAsia="標楷體" w:hAnsi="標楷體"/>
              </w:rPr>
              <w:t>Guarantor.GuaDate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247C107D" w14:textId="77777777" w:rsidR="00A71C46" w:rsidRPr="0070349E" w:rsidRDefault="00A71C46" w:rsidP="003951B9">
            <w:pPr>
              <w:rPr>
                <w:rFonts w:ascii="標楷體" w:eastAsia="標楷體" w:hAnsi="標楷體" w:hint="eastAsia"/>
              </w:rPr>
            </w:pPr>
            <w:r w:rsidRPr="0070349E">
              <w:rPr>
                <w:rFonts w:ascii="標楷體" w:eastAsia="標楷體" w:hAnsi="標楷體" w:hint="eastAsia"/>
              </w:rPr>
              <w:t>保證人對保日期</w:t>
            </w:r>
          </w:p>
        </w:tc>
      </w:tr>
    </w:tbl>
    <w:p w14:paraId="101E9443" w14:textId="77777777" w:rsidR="006C3BEC" w:rsidRPr="001B5696" w:rsidRDefault="006C3BEC" w:rsidP="006C3BEC"/>
    <w:p w14:paraId="6D1A655A" w14:textId="11A95601" w:rsidR="009B028F" w:rsidRDefault="009B028F">
      <w:pPr>
        <w:widowControl/>
      </w:pPr>
    </w:p>
    <w:sectPr w:rsidR="009B028F" w:rsidSect="00B82710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0T10:59:00Z" w:initials="李珮琪">
    <w:p w14:paraId="52480109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</w:t>
      </w:r>
      <w:r>
        <w:t>20006</w:t>
      </w:r>
    </w:p>
    <w:p w14:paraId="2F5C8C24" w14:textId="77777777" w:rsidR="00A71C46" w:rsidRPr="002A710A" w:rsidRDefault="00A71C46" w:rsidP="00A71C46">
      <w:pPr>
        <w:pStyle w:val="aff2"/>
        <w:rPr>
          <w:rFonts w:hint="eastAsia"/>
        </w:rPr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》內列出對應的檢核條件及檢核訊息內容，例如檢核戶號是否存在及其對應的訊息內容</w:t>
      </w:r>
    </w:p>
  </w:comment>
  <w:comment w:id="2" w:author="陳綺萍" w:date="2021-05-14T14:13:00Z" w:initials="陳綺萍">
    <w:p w14:paraId="0C78FAB4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已新增統一編號檢核說明</w:t>
      </w:r>
    </w:p>
  </w:comment>
  <w:comment w:id="5" w:author="李珮琪" w:date="2021-05-04T15:37:00Z" w:initials="李珮琪">
    <w:p w14:paraId="183672A8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2020001</w:t>
      </w:r>
    </w:p>
    <w:p w14:paraId="7BD95166" w14:textId="77777777" w:rsidR="00A71C46" w:rsidRDefault="00A71C46" w:rsidP="00A71C46">
      <w:pPr>
        <w:pStyle w:val="aff2"/>
      </w:pPr>
      <w:r>
        <w:rPr>
          <w:rFonts w:hint="eastAsia"/>
        </w:rPr>
        <w:t>額度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</w:t>
      </w:r>
      <w:proofErr w:type="spellStart"/>
      <w:r w:rsidRPr="0085372B">
        <w:t>CreditSysNo</w:t>
      </w:r>
      <w:proofErr w:type="spellEnd"/>
      <w:r>
        <w:rPr>
          <w:rFonts w:hint="eastAsia"/>
        </w:rPr>
        <w:t>】？</w:t>
      </w:r>
    </w:p>
  </w:comment>
  <w:comment w:id="6" w:author="陳綺萍" w:date="2021-05-14T14:01:00Z" w:initials="陳綺萍">
    <w:p w14:paraId="5B14A300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</w:t>
      </w:r>
    </w:p>
  </w:comment>
  <w:comment w:id="8" w:author="李珮琪" w:date="2021-05-04T15:38:00Z" w:initials="李珮琪">
    <w:p w14:paraId="41BE1509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L2020002</w:t>
      </w:r>
    </w:p>
    <w:p w14:paraId="3439D289" w14:textId="77777777" w:rsidR="00A71C46" w:rsidRPr="0085372B" w:rsidRDefault="00A71C46" w:rsidP="00A71C46">
      <w:pPr>
        <w:pStyle w:val="aff2"/>
      </w:pPr>
      <w:r>
        <w:rPr>
          <w:rFonts w:hint="eastAsia"/>
        </w:rPr>
        <w:t>【核准號碼】於額度檔及保證人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命名不一致</w:t>
      </w:r>
    </w:p>
    <w:p w14:paraId="294EAA90" w14:textId="77777777" w:rsidR="00A71C46" w:rsidRDefault="00A71C46" w:rsidP="00A71C46">
      <w:pPr>
        <w:pStyle w:val="aff2"/>
        <w:rPr>
          <w:rFonts w:hint="eastAsia"/>
        </w:rPr>
      </w:pPr>
      <w:r>
        <w:rPr>
          <w:rFonts w:hint="eastAsia"/>
        </w:rPr>
        <w:t>額度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【申請號碼</w:t>
      </w:r>
      <w:r>
        <w:rPr>
          <w:rFonts w:hint="eastAsia"/>
        </w:rPr>
        <w:t>(</w:t>
      </w:r>
      <w:proofErr w:type="spellStart"/>
      <w:r w:rsidRPr="0085372B">
        <w:t>ApplNo</w:t>
      </w:r>
      <w:proofErr w:type="spellEnd"/>
      <w:r>
        <w:rPr>
          <w:rFonts w:hint="eastAsia"/>
        </w:rPr>
        <w:t>)</w:t>
      </w:r>
      <w:r>
        <w:rPr>
          <w:rFonts w:hint="eastAsia"/>
        </w:rPr>
        <w:t>】、保證人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【核准號碼</w:t>
      </w:r>
      <w:r>
        <w:rPr>
          <w:rFonts w:hint="eastAsia"/>
        </w:rPr>
        <w:t>(</w:t>
      </w:r>
      <w:proofErr w:type="spellStart"/>
      <w:r w:rsidRPr="0085372B">
        <w:t>ApproveNo</w:t>
      </w:r>
      <w:proofErr w:type="spellEnd"/>
      <w:r>
        <w:rPr>
          <w:rFonts w:hint="eastAsia"/>
        </w:rPr>
        <w:t>)</w:t>
      </w:r>
      <w:r>
        <w:rPr>
          <w:rFonts w:hint="eastAsia"/>
        </w:rPr>
        <w:t>】</w:t>
      </w:r>
    </w:p>
  </w:comment>
  <w:comment w:id="9" w:author="陳綺萍" w:date="2021-05-14T14:04:00Z" w:initials="陳綺萍">
    <w:p w14:paraId="49F21327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t xml:space="preserve">Guarantor </w:t>
      </w:r>
      <w:r>
        <w:rPr>
          <w:rFonts w:hint="eastAsia"/>
        </w:rPr>
        <w:t>保證人檔的</w:t>
      </w:r>
      <w:proofErr w:type="spellStart"/>
      <w:r>
        <w:rPr>
          <w:rFonts w:hint="eastAsia"/>
        </w:rPr>
        <w:t>A</w:t>
      </w:r>
      <w:r>
        <w:t>pproveNo</w:t>
      </w:r>
      <w:proofErr w:type="spellEnd"/>
      <w:r>
        <w:rPr>
          <w:rFonts w:hint="eastAsia"/>
        </w:rPr>
        <w:t>配合</w:t>
      </w:r>
    </w:p>
    <w:p w14:paraId="66D5ABE3" w14:textId="77777777" w:rsidR="00A71C46" w:rsidRDefault="00A71C46" w:rsidP="00A71C46">
      <w:pPr>
        <w:pStyle w:val="aff2"/>
        <w:rPr>
          <w:rFonts w:hint="eastAsia"/>
        </w:rPr>
      </w:pPr>
      <w:proofErr w:type="spellStart"/>
      <w:r>
        <w:rPr>
          <w:rFonts w:hint="eastAsia"/>
        </w:rPr>
        <w:t>F</w:t>
      </w:r>
      <w:r>
        <w:t>acCaseAppl</w:t>
      </w:r>
      <w:proofErr w:type="spellEnd"/>
      <w:r>
        <w:rPr>
          <w:rFonts w:hint="eastAsia"/>
        </w:rPr>
        <w:t>案件申請檔，調整為</w:t>
      </w:r>
      <w:proofErr w:type="spellStart"/>
      <w:r>
        <w:t>ApplNo</w:t>
      </w:r>
      <w:proofErr w:type="spellEnd"/>
    </w:p>
  </w:comment>
  <w:comment w:id="10" w:author="李珮琪" w:date="2021-05-04T18:31:00Z" w:initials="李珮琪">
    <w:p w14:paraId="2E3012CF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</w:t>
      </w:r>
      <w:r>
        <w:t>005</w:t>
      </w:r>
    </w:p>
    <w:p w14:paraId="054E65E5" w14:textId="77777777" w:rsidR="00A71C46" w:rsidRDefault="00A71C46" w:rsidP="00A71C46">
      <w:pPr>
        <w:pStyle w:val="aff2"/>
      </w:pPr>
    </w:p>
    <w:p w14:paraId="2BA7BBBD" w14:textId="77777777" w:rsidR="00A71C46" w:rsidRDefault="00A71C46" w:rsidP="00A71C46">
      <w:pPr>
        <w:pStyle w:val="aff2"/>
      </w:pPr>
      <w:r>
        <w:rPr>
          <w:rFonts w:hint="eastAsia"/>
        </w:rPr>
        <w:t>請與使用者單位確認以下需求是否已不須開發並做成決議：</w:t>
      </w:r>
    </w:p>
    <w:p w14:paraId="5CDA0851" w14:textId="77777777" w:rsidR="00A71C46" w:rsidRDefault="00A71C46" w:rsidP="00A71C46">
      <w:pPr>
        <w:pStyle w:val="aff2"/>
        <w:rPr>
          <w:rFonts w:hint="eastAsia"/>
        </w:rPr>
      </w:pPr>
      <w:r>
        <w:rPr>
          <w:rFonts w:hint="eastAsia"/>
        </w:rPr>
        <w:t>不開放查詢的客戶管控？於原本需求訪談內有此需求</w:t>
      </w:r>
      <w:r>
        <w:rPr>
          <w:rFonts w:hint="eastAsia"/>
        </w:rPr>
        <w:t>(</w:t>
      </w:r>
      <w:r>
        <w:rPr>
          <w:rFonts w:hint="eastAsia"/>
        </w:rPr>
        <w:t>原</w:t>
      </w:r>
      <w:r>
        <w:rPr>
          <w:rFonts w:hint="eastAsia"/>
        </w:rPr>
        <w:t>AS/400</w:t>
      </w:r>
      <w:r>
        <w:rPr>
          <w:rFonts w:hint="eastAsia"/>
        </w:rPr>
        <w:t>需求單號</w:t>
      </w:r>
      <w:r w:rsidRPr="006D5821">
        <w:rPr>
          <w:rFonts w:hint="eastAsia"/>
        </w:rPr>
        <w:t>RE201800981-</w:t>
      </w:r>
      <w:proofErr w:type="gramStart"/>
      <w:r w:rsidRPr="006D5821">
        <w:rPr>
          <w:rFonts w:hint="eastAsia"/>
        </w:rPr>
        <w:t>個</w:t>
      </w:r>
      <w:proofErr w:type="gramEnd"/>
      <w:r w:rsidRPr="006D5821">
        <w:rPr>
          <w:rFonts w:hint="eastAsia"/>
        </w:rPr>
        <w:t>資管控</w:t>
      </w:r>
      <w:r>
        <w:rPr>
          <w:rFonts w:hint="eastAsia"/>
        </w:rPr>
        <w:t>)</w:t>
      </w:r>
    </w:p>
  </w:comment>
  <w:comment w:id="11" w:author="陳綺萍" w:date="2021-05-14T14:05:00Z" w:initials="陳綺萍">
    <w:p w14:paraId="337DF048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新增註解，於確認會議</w:t>
      </w:r>
      <w:r>
        <w:rPr>
          <w:rFonts w:hint="eastAsia"/>
        </w:rPr>
        <w:t>c</w:t>
      </w:r>
      <w:r>
        <w:t>onfirm</w:t>
      </w:r>
    </w:p>
  </w:comment>
  <w:comment w:id="18" w:author="李珮琪" w:date="2021-05-04T15:28:00Z" w:initials="李珮琪">
    <w:p w14:paraId="0177C05E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L202000</w:t>
      </w:r>
      <w:r>
        <w:t>3</w:t>
      </w:r>
    </w:p>
    <w:p w14:paraId="6A1B9131" w14:textId="77777777" w:rsidR="00A71C46" w:rsidRDefault="00A71C46" w:rsidP="00A71C46">
      <w:pPr>
        <w:pStyle w:val="aff2"/>
        <w:ind w:leftChars="225" w:left="540"/>
      </w:pPr>
      <w:r>
        <w:rPr>
          <w:rFonts w:hint="eastAsia"/>
        </w:rPr>
        <w:t>建議</w:t>
      </w:r>
      <w:r>
        <w:rPr>
          <w:rFonts w:hint="eastAsia"/>
        </w:rPr>
        <w:t>[</w:t>
      </w:r>
      <w:r>
        <w:rPr>
          <w:rFonts w:hint="eastAsia"/>
        </w:rPr>
        <w:t>瀏覽</w:t>
      </w:r>
      <w:r>
        <w:rPr>
          <w:rFonts w:hint="eastAsia"/>
        </w:rPr>
        <w:t>]</w:t>
      </w:r>
      <w:r>
        <w:rPr>
          <w:rFonts w:hint="eastAsia"/>
        </w:rPr>
        <w:t>類按鈕於文件說明加上前面所屬欄位名稱，例如</w:t>
      </w:r>
      <w:r>
        <w:rPr>
          <w:rFonts w:hint="eastAsia"/>
        </w:rPr>
        <w:t>[</w:t>
      </w:r>
      <w:r>
        <w:rPr>
          <w:rFonts w:hint="eastAsia"/>
        </w:rPr>
        <w:t>戶號</w:t>
      </w:r>
      <w:r>
        <w:rPr>
          <w:rFonts w:hint="eastAsia"/>
        </w:rPr>
        <w:t>_</w:t>
      </w:r>
      <w:r>
        <w:rPr>
          <w:rFonts w:hint="eastAsia"/>
        </w:rPr>
        <w:t>瀏覽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統一編號</w:t>
      </w:r>
      <w:r>
        <w:rPr>
          <w:rFonts w:hint="eastAsia"/>
        </w:rPr>
        <w:t>_</w:t>
      </w:r>
      <w:r>
        <w:rPr>
          <w:rFonts w:hint="eastAsia"/>
        </w:rPr>
        <w:t>瀏覽</w:t>
      </w:r>
      <w:r>
        <w:rPr>
          <w:rFonts w:hint="eastAsia"/>
        </w:rPr>
        <w:t>]</w:t>
      </w:r>
    </w:p>
  </w:comment>
  <w:comment w:id="19" w:author="陳綺萍" w:date="2021-05-14T14:08:00Z" w:initials="陳綺萍">
    <w:p w14:paraId="3E9DE3BD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已修改</w:t>
      </w:r>
    </w:p>
  </w:comment>
  <w:comment w:id="36" w:author="李珮琪" w:date="2021-05-04T16:35:00Z" w:initials="李珮琪">
    <w:p w14:paraId="4A368DEB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2020004</w:t>
      </w:r>
    </w:p>
    <w:p w14:paraId="29EF5C6B" w14:textId="77777777" w:rsidR="00A71C46" w:rsidRDefault="00A71C46" w:rsidP="00A71C46">
      <w:pPr>
        <w:pStyle w:val="aff2"/>
        <w:ind w:leftChars="225" w:left="540"/>
      </w:pPr>
      <w:r>
        <w:rPr>
          <w:rFonts w:hint="eastAsia"/>
        </w:rPr>
        <w:t>如</w:t>
      </w:r>
      <w:r>
        <w:rPr>
          <w:rFonts w:hint="eastAsia"/>
        </w:rPr>
        <w:t>L2020002</w:t>
      </w:r>
      <w:r>
        <w:rPr>
          <w:rFonts w:hint="eastAsia"/>
        </w:rPr>
        <w:t>說明，請確認欄位名稱</w:t>
      </w:r>
    </w:p>
  </w:comment>
  <w:comment w:id="37" w:author="陳綺萍" w:date="2021-05-14T14:08:00Z" w:initials="陳綺萍">
    <w:p w14:paraId="5EB94BDC" w14:textId="77777777" w:rsidR="00A71C46" w:rsidRDefault="00A71C46" w:rsidP="00A71C46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調整為</w:t>
      </w:r>
      <w:proofErr w:type="spellStart"/>
      <w:r>
        <w:t>ApplNo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5C8C24" w15:done="0"/>
  <w15:commentEx w15:paraId="0C78FAB4" w15:paraIdParent="2F5C8C24" w15:done="0"/>
  <w15:commentEx w15:paraId="7BD95166" w15:done="0"/>
  <w15:commentEx w15:paraId="5B14A300" w15:paraIdParent="7BD95166" w15:done="0"/>
  <w15:commentEx w15:paraId="294EAA90" w15:done="0"/>
  <w15:commentEx w15:paraId="66D5ABE3" w15:paraIdParent="294EAA90" w15:done="0"/>
  <w15:commentEx w15:paraId="5CDA0851" w15:done="0"/>
  <w15:commentEx w15:paraId="337DF048" w15:paraIdParent="5CDA0851" w15:done="0"/>
  <w15:commentEx w15:paraId="6A1B9131" w15:done="0"/>
  <w15:commentEx w15:paraId="3E9DE3BD" w15:paraIdParent="6A1B9131" w15:done="0"/>
  <w15:commentEx w15:paraId="29EF5C6B" w15:done="0"/>
  <w15:commentEx w15:paraId="5EB94BDC" w15:paraIdParent="29EF5C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1B9F8" w14:textId="77777777" w:rsidR="00157721" w:rsidRDefault="00157721">
      <w:r>
        <w:separator/>
      </w:r>
    </w:p>
  </w:endnote>
  <w:endnote w:type="continuationSeparator" w:id="0">
    <w:p w14:paraId="6A64DD69" w14:textId="77777777" w:rsidR="00157721" w:rsidRDefault="0015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0698D0F2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A71C46">
            <w:rPr>
              <w:rFonts w:ascii="標楷體" w:eastAsia="標楷體" w:hAnsi="標楷體"/>
              <w:noProof/>
            </w:rPr>
            <w:t>5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8D1D4" w14:textId="77777777" w:rsidR="00157721" w:rsidRDefault="00157721">
      <w:r>
        <w:separator/>
      </w:r>
    </w:p>
  </w:footnote>
  <w:footnote w:type="continuationSeparator" w:id="0">
    <w:p w14:paraId="0453E43C" w14:textId="77777777" w:rsidR="00157721" w:rsidRDefault="00157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157721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1B1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57721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481C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C46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4A6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9CFACD-8E13-4F4F-AB0B-33B9366F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2021-05-21T12:43:00Z</dcterms:created>
  <dcterms:modified xsi:type="dcterms:W3CDTF">2021-05-21T12:44:00Z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